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new roman" w:hAnsi="Times new roman"/>
          <w:color w:val="000000"/>
          <w:sz w:val="24"/>
          <w:szCs w:val="24"/>
        </w:rPr>
      </w:pPr>
      <w:r>
        <w:rPr>
          <w:rFonts w:ascii="Times new roman" w:hAnsi="Times new roman"/>
          <w:color w:val="000000"/>
          <w:sz w:val="24"/>
          <w:szCs w:val="24"/>
        </w:rPr>
        <w:t>Reviewer’s comments</w:t>
      </w:r>
    </w:p>
    <w:p>
      <w:pPr>
        <w:pStyle w:val="Default"/>
        <w:rPr>
          <w:color w:val="00B0F0"/>
        </w:rPr>
      </w:pPr>
      <w:r>
        <w:rPr>
          <w:rFonts w:ascii="Times new roman" w:hAnsi="Times new roman"/>
          <w:color w:val="00B0F0"/>
          <w:sz w:val="24"/>
          <w:szCs w:val="24"/>
        </w:rPr>
        <w:t>Rich’s comments</w:t>
      </w:r>
    </w:p>
    <w:p>
      <w:pPr>
        <w:pStyle w:val="Default"/>
        <w:rPr>
          <w:rFonts w:ascii="Times new roman" w:hAnsi="Times new roman"/>
          <w:sz w:val="24"/>
          <w:szCs w:val="24"/>
        </w:rPr>
      </w:pPr>
      <w:r>
        <w:rPr>
          <w:rFonts w:ascii="Times new roman" w:hAnsi="Times new roman"/>
          <w:color w:val="0000FF"/>
          <w:sz w:val="24"/>
          <w:szCs w:val="24"/>
        </w:rPr>
        <w:t>Our response</w:t>
      </w:r>
    </w:p>
    <w:p>
      <w:pPr>
        <w:pStyle w:val="Default"/>
        <w:rPr>
          <w:color w:val="0000FF"/>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color w:val="0000FF"/>
          <w:sz w:val="24"/>
          <w:szCs w:val="24"/>
        </w:rPr>
        <w:t>Note: Blue sentences that start with “!” are comments that will be deleted eventually.</w:t>
      </w:r>
    </w:p>
    <w:p>
      <w:pPr>
        <w:pStyle w:val="Default"/>
        <w:rPr>
          <w:rFonts w:ascii="Times new roman" w:hAnsi="Times new roman"/>
          <w:sz w:val="24"/>
          <w:szCs w:val="24"/>
        </w:rPr>
      </w:pPr>
      <w:r>
        <w:rPr>
          <w:rFonts w:ascii="Times new roman" w:hAnsi="Times new roman"/>
          <w:sz w:val="24"/>
          <w:szCs w:val="24"/>
        </w:rPr>
      </w:r>
    </w:p>
    <w:p>
      <w:pPr>
        <w:pStyle w:val="Default"/>
        <w:jc w:val="center"/>
        <w:rPr>
          <w:rFonts w:ascii="Times new roman" w:hAnsi="Times new roman"/>
          <w:sz w:val="24"/>
          <w:szCs w:val="24"/>
        </w:rPr>
      </w:pPr>
      <w:bookmarkStart w:id="0" w:name="__DdeLink__1786_1763602693"/>
      <w:r>
        <w:rPr>
          <w:rFonts w:ascii="Times new roman" w:hAnsi="Times new roman"/>
          <w:b/>
          <w:bCs/>
          <w:sz w:val="24"/>
          <w:szCs w:val="24"/>
        </w:rPr>
        <w:t>Response to Reviewer #2</w:t>
      </w:r>
      <w:bookmarkEnd w:id="0"/>
    </w:p>
    <w:p>
      <w:pPr>
        <w:pStyle w:val="Default"/>
        <w:rPr>
          <w:rFonts w:ascii="Times new roman" w:hAnsi="Times new roman"/>
          <w:sz w:val="24"/>
          <w:szCs w:val="24"/>
        </w:rPr>
      </w:pPr>
      <w:r>
        <w:rPr>
          <w:rFonts w:ascii="Times new roman" w:hAnsi="Times new roman"/>
          <w:b/>
          <w:bCs/>
          <w:sz w:val="24"/>
          <w:szCs w:val="24"/>
        </w:rPr>
        <w:t xml:space="preserve"> </w:t>
      </w:r>
    </w:p>
    <w:p>
      <w:pPr>
        <w:pStyle w:val="Default"/>
        <w:rPr>
          <w:rFonts w:ascii="Times new roman" w:hAnsi="Times new roman"/>
          <w:sz w:val="24"/>
          <w:szCs w:val="24"/>
        </w:rPr>
      </w:pPr>
      <w:r>
        <w:rPr>
          <w:rFonts w:ascii="Times new roman" w:hAnsi="Times new roman"/>
          <w:b/>
          <w:bCs/>
          <w:sz w:val="24"/>
          <w:szCs w:val="24"/>
        </w:rPr>
        <w:t>1. Introduction</w:t>
      </w:r>
    </w:p>
    <w:p>
      <w:pPr>
        <w:pStyle w:val="Default"/>
        <w:rPr>
          <w:rFonts w:ascii="Times new roman" w:hAnsi="Times new roman"/>
          <w:b/>
          <w:b/>
          <w:bCs/>
          <w:sz w:val="24"/>
          <w:szCs w:val="24"/>
        </w:rPr>
      </w:pPr>
      <w:r>
        <w:rPr>
          <w:rFonts w:ascii="Times new roman" w:hAnsi="Times new roman"/>
          <w:b/>
          <w:bCs/>
          <w:sz w:val="24"/>
          <w:szCs w:val="24"/>
        </w:rPr>
      </w:r>
    </w:p>
    <w:p>
      <w:pPr>
        <w:pStyle w:val="Default"/>
        <w:spacing w:before="0" w:after="347"/>
        <w:rPr>
          <w:rFonts w:ascii="Times new roman" w:hAnsi="Times new roman"/>
          <w:sz w:val="24"/>
          <w:szCs w:val="24"/>
        </w:rPr>
      </w:pPr>
      <w:r>
        <w:rPr>
          <w:rFonts w:ascii="Times new roman" w:hAnsi="Times new roman"/>
          <w:b w:val="false"/>
          <w:bCs w:val="false"/>
          <w:sz w:val="24"/>
          <w:szCs w:val="24"/>
        </w:rPr>
        <w:t>1.1</w:t>
      </w:r>
      <w:r>
        <w:rPr>
          <w:rFonts w:ascii="Times new roman" w:hAnsi="Times new roman"/>
          <w:sz w:val="24"/>
          <w:szCs w:val="24"/>
        </w:rPr>
        <w:t xml:space="preserve"> A fair account of earlier work on integration methods should mention that various integration methods have allowed to extend VLE simulations much below the normal boiling point (references 8, 10, 52, 60, 62). The answer appears insufficient.</w:t>
      </w:r>
    </w:p>
    <w:p>
      <w:pPr>
        <w:pStyle w:val="Default"/>
        <w:spacing w:before="0" w:after="347"/>
        <w:rPr>
          <w:rFonts w:ascii="Times new roman" w:hAnsi="Times new roman"/>
          <w:sz w:val="24"/>
          <w:szCs w:val="24"/>
        </w:rPr>
      </w:pPr>
      <w:r>
        <w:rPr>
          <w:rFonts w:ascii="Times new roman" w:hAnsi="Times new roman"/>
          <w:sz w:val="24"/>
          <w:szCs w:val="24"/>
        </w:rPr>
        <w:t>[8] M. G. Ahunbay, S. Kranias, V. Lachet, P. Ungerer, Prediction of thermo-dynamic properties of heavy hydrocarbons by Monte Carlo simulation,Fluid Phase Equilibria 224 (1) (2004) 73–81. doi:10.1016/j.fluid.2004.06.053.</w:t>
      </w:r>
    </w:p>
    <w:p>
      <w:pPr>
        <w:pStyle w:val="Default"/>
        <w:spacing w:before="0" w:after="347"/>
        <w:rPr>
          <w:rFonts w:ascii="Times new roman" w:hAnsi="Times new roman"/>
          <w:sz w:val="24"/>
          <w:szCs w:val="24"/>
        </w:rPr>
      </w:pPr>
      <w:r>
        <w:rPr>
          <w:rFonts w:ascii="Times new roman" w:hAnsi="Times new roman"/>
          <w:sz w:val="24"/>
          <w:szCs w:val="24"/>
        </w:rPr>
        <w:t>[10] C. Vega, E. Sanz, J. L. F. Abascal, E. G. Noya, Determination of phase diagrams via computer simulation: Methodology and applications to water, electrolytes and proteins 20 (2008). arXiv:0901.1823, doi:10.1088/0953-8984/20/15/153101.</w:t>
      </w:r>
    </w:p>
    <w:p>
      <w:pPr>
        <w:pStyle w:val="Default"/>
        <w:spacing w:before="0" w:after="347"/>
        <w:rPr>
          <w:rFonts w:ascii="Times new roman" w:hAnsi="Times new roman"/>
          <w:sz w:val="24"/>
          <w:szCs w:val="24"/>
        </w:rPr>
      </w:pPr>
      <w:r>
        <w:rPr>
          <w:rFonts w:ascii="Times new roman" w:hAnsi="Times new roman"/>
          <w:sz w:val="24"/>
          <w:szCs w:val="24"/>
        </w:rPr>
        <w:t>[52] P. Ungerer, C. Beauvais, J. Delhommelle, A. Boutin, B. Rousseau, A. H. Fuchs, Optimization of the anisotropic united atoms intermolecular potential for n-alkanes, Journal of Chemical Physics 112 (12) (2000) 5499-5510. doi:10.1063/1.481116.</w:t>
      </w:r>
    </w:p>
    <w:p>
      <w:pPr>
        <w:pStyle w:val="Default"/>
        <w:spacing w:before="0" w:after="347"/>
        <w:rPr>
          <w:rFonts w:ascii="Times new roman" w:hAnsi="Times new roman"/>
          <w:sz w:val="24"/>
          <w:szCs w:val="24"/>
        </w:rPr>
      </w:pPr>
      <w:r>
        <w:rPr>
          <w:rFonts w:ascii="Times new roman" w:hAnsi="Times new roman"/>
          <w:sz w:val="24"/>
          <w:szCs w:val="24"/>
        </w:rPr>
        <w:t>[60] C. Vega, J. L. Abascal, I. Nezbeda, Vapor-liquid equilibria from the triple point up to the critical point for the new generation of TIP4P-like models: TIP4P/Ew, TIP4P/2005, and TIP4P/ice, Journal of Chemical Physics 125 (3). doi:10.1063/1.2215612.</w:t>
      </w:r>
    </w:p>
    <w:p>
      <w:pPr>
        <w:pStyle w:val="Default"/>
        <w:spacing w:before="0" w:after="347"/>
        <w:rPr>
          <w:rFonts w:ascii="Times new roman" w:hAnsi="Times new roman"/>
          <w:sz w:val="24"/>
          <w:szCs w:val="24"/>
        </w:rPr>
      </w:pPr>
      <w:r>
        <w:rPr>
          <w:rFonts w:ascii="Times new roman" w:hAnsi="Times new roman"/>
          <w:sz w:val="24"/>
          <w:szCs w:val="24"/>
        </w:rPr>
        <w:t>[62] M. Yiannourakou, P. Ungerer, V. Lachet, B. Rousseau, J.-M. Teuler, United atom forcefield for vapor-liquid equilibrium (VLE) properties of cyclic and polycyclic compounds from Monte Carlo simulations, Fluid Phase Equilibriadoi:10.1016/j.fluid.2018.07.001.</w:t>
      </w:r>
    </w:p>
    <w:p>
      <w:pPr>
        <w:pStyle w:val="Default"/>
        <w:spacing w:before="0" w:after="347"/>
        <w:rPr>
          <w:color w:val="0000FF"/>
        </w:rPr>
      </w:pPr>
      <w:r>
        <w:rPr>
          <w:rFonts w:ascii="Times new roman" w:hAnsi="Times new roman"/>
          <w:color w:val="0000FF"/>
          <w:sz w:val="24"/>
          <w:szCs w:val="24"/>
        </w:rPr>
        <w:t>We added a sentence to the following paragraph in the Introduction section in order to acknowledge the above-mentioned works (now references 8-12) that used Kofke’s Gibbs-Duhem integration method:</w:t>
      </w:r>
    </w:p>
    <w:p>
      <w:pPr>
        <w:pStyle w:val="Default"/>
        <w:spacing w:before="0" w:after="347"/>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41700" cy="289433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441700" cy="2894330"/>
                    </a:xfrm>
                    <a:prstGeom prst="rect">
                      <a:avLst/>
                    </a:prstGeom>
                  </pic:spPr>
                </pic:pic>
              </a:graphicData>
            </a:graphic>
          </wp:anchor>
        </w:drawing>
      </w:r>
    </w:p>
    <w:p>
      <w:pPr>
        <w:pStyle w:val="Default"/>
        <w:spacing w:before="0" w:after="347"/>
        <w:rPr>
          <w:color w:val="00B0F0"/>
          <w:sz w:val="28"/>
          <w:szCs w:val="23"/>
        </w:rPr>
      </w:pPr>
      <w:r>
        <w:rPr>
          <w:rFonts w:ascii="Times new roman" w:hAnsi="Times new roman"/>
          <w:color w:val="00B0F0"/>
          <w:sz w:val="24"/>
          <w:szCs w:val="24"/>
        </w:rPr>
        <w:t xml:space="preserve">This is not really what their original comment 1.1 stated. Previously they just pointed out that we need to be able to go to the triple point (which could be Tr = 0.3). The VLE simulation literature was never even mentioned, neither was the normal boiling point. </w:t>
      </w:r>
    </w:p>
    <w:p>
      <w:pPr>
        <w:pStyle w:val="Default"/>
        <w:spacing w:before="0" w:after="347"/>
        <w:rPr>
          <w:color w:val="00B0F0"/>
          <w:sz w:val="28"/>
          <w:szCs w:val="23"/>
        </w:rPr>
      </w:pPr>
      <w:r>
        <w:rPr>
          <w:rFonts w:ascii="Times new roman" w:hAnsi="Times new roman"/>
          <w:color w:val="00B0F0"/>
          <w:sz w:val="24"/>
          <w:szCs w:val="24"/>
        </w:rPr>
        <w:t xml:space="preserve">That being said, we need to respond to this new concern somehow. </w:t>
      </w:r>
    </w:p>
    <w:p>
      <w:pPr>
        <w:pStyle w:val="Default"/>
        <w:spacing w:before="0" w:after="347"/>
        <w:rPr>
          <w:sz w:val="23"/>
          <w:szCs w:val="23"/>
        </w:rPr>
      </w:pPr>
      <w:r>
        <w:rPr>
          <w:rFonts w:ascii="Times new roman" w:hAnsi="Times new roman"/>
          <w:sz w:val="24"/>
          <w:szCs w:val="24"/>
        </w:rPr>
        <w:t xml:space="preserve">1.2 Coexistence properties from Gibbs Duhem integration : OK with the answer </w:t>
      </w:r>
    </w:p>
    <w:p>
      <w:pPr>
        <w:pStyle w:val="Default"/>
        <w:rPr>
          <w:rFonts w:ascii="Times new roman" w:hAnsi="Times new roman"/>
          <w:sz w:val="24"/>
          <w:szCs w:val="24"/>
        </w:rPr>
      </w:pPr>
      <w:r>
        <w:rPr>
          <w:rFonts w:ascii="Times new roman" w:hAnsi="Times new roman"/>
          <w:sz w:val="24"/>
          <w:szCs w:val="24"/>
        </w:rPr>
        <w:t>1.3 Comparison with earlier VLE prediction on n-dodecane : the revised version is changed but it does not comment the similar performance of GDI and ITIC in terms of accessible temperature range for this compound. The answer is acceptable but can be improved.</w:t>
      </w:r>
    </w:p>
    <w:p>
      <w:pPr>
        <w:pStyle w:val="Default"/>
        <w:rPr>
          <w:rFonts w:ascii="Times new roman" w:hAnsi="Times new roman"/>
          <w:sz w:val="24"/>
          <w:szCs w:val="24"/>
        </w:rPr>
      </w:pPr>
      <w:r>
        <w:rPr>
          <w:rFonts w:ascii="Times new roman" w:hAnsi="Times new roman"/>
          <w:sz w:val="24"/>
          <w:szCs w:val="24"/>
        </w:rPr>
      </w:r>
    </w:p>
    <w:p>
      <w:pPr>
        <w:pStyle w:val="Default"/>
        <w:rPr>
          <w:color w:val="0000FF"/>
        </w:rPr>
      </w:pPr>
      <w:r>
        <w:rPr>
          <w:rFonts w:ascii="Times new roman" w:hAnsi="Times new roman"/>
          <w:color w:val="0000FF"/>
          <w:sz w:val="24"/>
          <w:szCs w:val="24"/>
        </w:rPr>
        <w:t>In response to the reviewer’s comment, the following paragraph was added to Section 7:</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533775" cy="65278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533775" cy="652780"/>
                    </a:xfrm>
                    <a:prstGeom prst="rect">
                      <a:avLst/>
                    </a:prstGeom>
                  </pic:spPr>
                </pic:pic>
              </a:graphicData>
            </a:graphic>
          </wp:anchor>
        </w:drawing>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color w:val="00B0F0"/>
          <w:sz w:val="24"/>
          <w:szCs w:val="24"/>
        </w:rPr>
        <w:t>This is a valid point and it might help answer comment 1.1 as well. I think we need to point out (either in the introduction or the results section) that the GDI literature values are available over a similar temperature range.</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b/>
          <w:bCs/>
          <w:sz w:val="24"/>
          <w:szCs w:val="24"/>
        </w:rPr>
      </w:pPr>
      <w:r>
        <w:rPr>
          <w:rFonts w:ascii="Times new roman" w:hAnsi="Times new roman"/>
          <w:b/>
          <w:bCs/>
          <w:sz w:val="24"/>
          <w:szCs w:val="24"/>
        </w:rPr>
        <w:t>2. Theory</w:t>
      </w:r>
    </w:p>
    <w:p>
      <w:pPr>
        <w:pStyle w:val="Default"/>
        <w:rPr>
          <w:rFonts w:ascii="Times new roman" w:hAnsi="Times new roman"/>
          <w:sz w:val="24"/>
          <w:szCs w:val="24"/>
        </w:rPr>
      </w:pPr>
      <w:r>
        <w:rPr>
          <w:rFonts w:ascii="Times new roman" w:hAnsi="Times new roman"/>
          <w:sz w:val="24"/>
          <w:szCs w:val="24"/>
        </w:rPr>
      </w:r>
    </w:p>
    <w:p>
      <w:pPr>
        <w:pStyle w:val="Default"/>
        <w:spacing w:before="0" w:after="312"/>
        <w:rPr>
          <w:rFonts w:ascii="Times new roman" w:hAnsi="Times new roman"/>
          <w:sz w:val="24"/>
          <w:szCs w:val="24"/>
        </w:rPr>
      </w:pPr>
      <w:r>
        <w:rPr>
          <w:rFonts w:ascii="Times new roman" w:hAnsi="Times new roman"/>
          <w:sz w:val="24"/>
          <w:szCs w:val="24"/>
        </w:rPr>
        <w:t>2.1 Figure 1 does not show the case when saturation temperature is unknown. The revised version is indicating that the Figure 1 relates to the specific case of known saturation temperature (or accurate estimate). Adding the case of a “rare aromatic molecule” (i.e. 1-napthalenyl, 4 phenanthrenyl butane) is fine, but the initialization has benefited from earlier GEMC results from ref 62. Neither precise values of Tsat estimated nor result tables are provided for this compound. The answer is acceptable but can be improved.</w:t>
      </w:r>
    </w:p>
    <w:p>
      <w:pPr>
        <w:pStyle w:val="Default"/>
        <w:spacing w:before="0" w:after="312"/>
        <w:rPr>
          <w:rFonts w:ascii="Times new roman" w:hAnsi="Times new roman"/>
          <w:sz w:val="24"/>
          <w:szCs w:val="24"/>
        </w:rPr>
      </w:pPr>
      <w:r>
        <w:rPr>
          <w:rFonts w:ascii="Times new roman" w:hAnsi="Times new roman"/>
          <w:sz w:val="24"/>
          <w:szCs w:val="24"/>
        </w:rPr>
        <w:t xml:space="preserve">[62] </w:t>
      </w:r>
      <w:r>
        <w:rPr>
          <w:rFonts w:ascii="Times new roman" w:hAnsi="Times new roman"/>
          <w:sz w:val="24"/>
          <w:szCs w:val="24"/>
        </w:rPr>
        <w:t>M. Yiannourakou, P. Ungerer, V. Lachet, B. Rousseau, J.-M. Teuler, United atom forcefield for vapor-liquid equilibrium (VLE) properties of cyclic and polycyclic compounds from Monte Carlo simulations, Fluid Phase Equilibriadoi:10.1016/j.fluid.2018.07.001.</w:t>
      </w:r>
    </w:p>
    <w:p>
      <w:pPr>
        <w:pStyle w:val="Default"/>
        <w:spacing w:before="0" w:after="312"/>
        <w:rPr>
          <w:rFonts w:ascii="Times new roman" w:hAnsi="Times new roman"/>
          <w:color w:val="0000FF"/>
          <w:sz w:val="24"/>
          <w:szCs w:val="24"/>
        </w:rPr>
      </w:pPr>
      <w:r>
        <w:rPr>
          <w:rFonts w:ascii="Times new roman" w:hAnsi="Times new roman"/>
          <w:color w:val="0000FF"/>
          <w:sz w:val="24"/>
          <w:szCs w:val="24"/>
        </w:rPr>
        <w:t>Figure 1 was modified to clearly show that the T</w:t>
      </w:r>
      <w:r>
        <w:rPr>
          <w:rFonts w:ascii="Times new roman" w:hAnsi="Times new roman"/>
          <w:color w:val="0000FF"/>
          <w:sz w:val="24"/>
          <w:szCs w:val="24"/>
          <w:vertAlign w:val="superscript"/>
        </w:rPr>
        <w:t>sat</w:t>
      </w:r>
      <w:r>
        <w:rPr>
          <w:rFonts w:ascii="Times new roman" w:hAnsi="Times new roman"/>
          <w:color w:val="0000FF"/>
          <w:sz w:val="24"/>
          <w:szCs w:val="24"/>
        </w:rPr>
        <w:t xml:space="preserve"> values are not known a priori, therefore the square points 11, 13, 15, 17, and 19 do not match the coexistence curve. Instead, these points are arbitrarily placed above or below the coexistence curve.</w:t>
      </w:r>
    </w:p>
    <w:p>
      <w:pPr>
        <w:pStyle w:val="Default"/>
        <w:spacing w:before="0" w:after="312"/>
        <w:rPr>
          <w:rFonts w:ascii="Times new roman" w:hAnsi="Times new roman"/>
          <w:color w:val="0000FF"/>
          <w:sz w:val="24"/>
          <w:szCs w:val="24"/>
        </w:rPr>
      </w:pPr>
      <w:r>
        <w:rPr>
          <w:rFonts w:ascii="Times new roman" w:hAnsi="Times new roman"/>
          <w:color w:val="0000FF"/>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67200" cy="4591050"/>
            <wp:effectExtent l="0" t="0" r="0" b="0"/>
            <wp:wrapTopAndBottom/>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4267200" cy="4591050"/>
                    </a:xfrm>
                    <a:prstGeom prst="rect">
                      <a:avLst/>
                    </a:prstGeom>
                  </pic:spPr>
                </pic:pic>
              </a:graphicData>
            </a:graphic>
          </wp:anchor>
        </w:drawing>
      </w:r>
    </w:p>
    <w:p>
      <w:pPr>
        <w:pStyle w:val="Default"/>
        <w:spacing w:before="0" w:after="312"/>
        <w:rPr>
          <w:rFonts w:ascii="Times new roman" w:hAnsi="Times new roman"/>
          <w:color w:val="0000FF"/>
          <w:sz w:val="24"/>
          <w:szCs w:val="24"/>
        </w:rPr>
      </w:pPr>
      <w:r>
        <w:rPr>
          <w:rFonts w:ascii="Times new roman" w:hAnsi="Times new roman"/>
          <w:color w:val="0000FF"/>
          <w:position w:val="0"/>
          <w:sz w:val="24"/>
          <w:sz w:val="24"/>
          <w:szCs w:val="24"/>
          <w:vertAlign w:val="baseline"/>
        </w:rPr>
        <w:t xml:space="preserve">We would like to emphasize </w:t>
      </w:r>
      <w:r>
        <w:rPr>
          <w:rFonts w:ascii="Times new roman" w:hAnsi="Times new roman"/>
          <w:color w:val="0000FF"/>
          <w:position w:val="0"/>
          <w:sz w:val="24"/>
          <w:sz w:val="24"/>
          <w:szCs w:val="24"/>
          <w:vertAlign w:val="baseline"/>
        </w:rPr>
        <w:t xml:space="preserve">that </w:t>
      </w:r>
      <w:r>
        <w:rPr>
          <w:rFonts w:ascii="Times new roman" w:hAnsi="Times new roman"/>
          <w:color w:val="0000FF"/>
          <w:position w:val="0"/>
          <w:sz w:val="24"/>
          <w:sz w:val="24"/>
          <w:szCs w:val="24"/>
          <w:vertAlign w:val="baseline"/>
        </w:rPr>
        <w:t>no</w:t>
      </w:r>
      <w:r>
        <w:rPr>
          <w:rFonts w:ascii="Times new roman" w:hAnsi="Times new roman"/>
          <w:color w:val="0000FF"/>
          <w:position w:val="0"/>
          <w:sz w:val="24"/>
          <w:sz w:val="24"/>
          <w:szCs w:val="24"/>
          <w:vertAlign w:val="baseline"/>
        </w:rPr>
        <w:t xml:space="preserve"> data </w:t>
      </w:r>
      <w:r>
        <w:rPr>
          <w:rFonts w:ascii="Times new roman" w:hAnsi="Times new roman"/>
          <w:color w:val="0000FF"/>
          <w:position w:val="0"/>
          <w:sz w:val="24"/>
          <w:sz w:val="24"/>
          <w:szCs w:val="24"/>
          <w:vertAlign w:val="baseline"/>
        </w:rPr>
        <w:t>from</w:t>
      </w:r>
      <w:r>
        <w:rPr>
          <w:rFonts w:ascii="Times new roman" w:hAnsi="Times new roman"/>
          <w:color w:val="0000FF"/>
          <w:position w:val="0"/>
          <w:sz w:val="24"/>
          <w:sz w:val="24"/>
          <w:szCs w:val="24"/>
          <w:vertAlign w:val="baseline"/>
        </w:rPr>
        <w:t xml:space="preserve"> Ref. [62] </w:t>
      </w:r>
      <w:r>
        <w:rPr>
          <w:rFonts w:ascii="Times new roman" w:hAnsi="Times new roman"/>
          <w:color w:val="0000FF"/>
          <w:position w:val="0"/>
          <w:sz w:val="24"/>
          <w:sz w:val="24"/>
          <w:szCs w:val="24"/>
          <w:vertAlign w:val="baseline"/>
        </w:rPr>
        <w:t xml:space="preserve">were used </w:t>
      </w:r>
      <w:r>
        <w:rPr>
          <w:rFonts w:ascii="Times new roman" w:hAnsi="Times new roman"/>
          <w:color w:val="0000FF"/>
          <w:position w:val="0"/>
          <w:sz w:val="24"/>
          <w:sz w:val="24"/>
          <w:szCs w:val="24"/>
          <w:vertAlign w:val="baseline"/>
        </w:rPr>
        <w:t>to initialize T</w:t>
      </w:r>
      <w:r>
        <w:rPr>
          <w:rFonts w:ascii="Times new roman" w:hAnsi="Times new roman"/>
          <w:color w:val="0000FF"/>
          <w:sz w:val="24"/>
          <w:szCs w:val="24"/>
          <w:vertAlign w:val="superscript"/>
        </w:rPr>
        <w:t>sat</w:t>
      </w:r>
      <w:r>
        <w:rPr>
          <w:rFonts w:ascii="Times new roman" w:hAnsi="Times new roman"/>
          <w:color w:val="0000FF"/>
          <w:position w:val="0"/>
          <w:sz w:val="24"/>
          <w:sz w:val="24"/>
          <w:szCs w:val="24"/>
          <w:vertAlign w:val="baseline"/>
        </w:rPr>
        <w:t xml:space="preserve"> </w:t>
      </w:r>
      <w:r>
        <w:rPr>
          <w:rFonts w:ascii="Times new roman" w:hAnsi="Times new roman"/>
          <w:color w:val="0000FF"/>
          <w:position w:val="0"/>
          <w:sz w:val="24"/>
          <w:sz w:val="24"/>
          <w:szCs w:val="24"/>
          <w:vertAlign w:val="baseline"/>
        </w:rPr>
        <w:t xml:space="preserve">values. </w:t>
      </w:r>
      <w:r>
        <w:rPr>
          <w:rFonts w:ascii="Times new roman" w:hAnsi="Times new roman"/>
          <w:color w:val="0000FF"/>
          <w:position w:val="0"/>
          <w:sz w:val="24"/>
          <w:sz w:val="24"/>
          <w:szCs w:val="24"/>
          <w:vertAlign w:val="baseline"/>
        </w:rPr>
        <w:t>Initial s</w:t>
      </w:r>
      <w:r>
        <w:rPr>
          <w:rFonts w:ascii="Times new roman" w:hAnsi="Times new roman"/>
          <w:color w:val="0000FF"/>
          <w:position w:val="0"/>
          <w:sz w:val="24"/>
          <w:sz w:val="24"/>
          <w:szCs w:val="24"/>
          <w:vertAlign w:val="baseline"/>
        </w:rPr>
        <w:t xml:space="preserve">aturation temperatures were estimated using simple linear regression shown in Figure 12 </w:t>
      </w:r>
      <w:r>
        <w:rPr>
          <w:rFonts w:ascii="Times new roman" w:hAnsi="Times new roman"/>
          <w:color w:val="0000FF"/>
          <w:position w:val="0"/>
          <w:sz w:val="24"/>
          <w:sz w:val="24"/>
          <w:szCs w:val="24"/>
          <w:vertAlign w:val="baseline"/>
        </w:rPr>
        <w:t xml:space="preserve">(a). </w:t>
      </w:r>
      <w:r>
        <w:rPr>
          <w:rFonts w:ascii="Times new roman" w:hAnsi="Times new roman"/>
          <w:color w:val="0000FF"/>
          <w:position w:val="0"/>
          <w:sz w:val="24"/>
          <w:sz w:val="24"/>
          <w:szCs w:val="24"/>
          <w:vertAlign w:val="baseline"/>
        </w:rPr>
        <w:t xml:space="preserve">We thank the reviewer for reminding us about the missing </w:t>
      </w:r>
      <w:r>
        <w:rPr>
          <w:rFonts w:ascii="Times new roman" w:hAnsi="Times new roman"/>
          <w:color w:val="0000FF"/>
          <w:position w:val="0"/>
          <w:sz w:val="24"/>
          <w:sz w:val="24"/>
          <w:szCs w:val="24"/>
          <w:vertAlign w:val="baseline"/>
        </w:rPr>
        <w:t>tables. Tables of simulation results and ITIC results are no</w:t>
      </w:r>
      <w:r>
        <w:rPr>
          <w:rFonts w:ascii="Times new roman" w:hAnsi="Times new roman"/>
          <w:color w:val="0000FF"/>
          <w:position w:val="0"/>
          <w:sz w:val="24"/>
          <w:sz w:val="24"/>
          <w:szCs w:val="24"/>
          <w:vertAlign w:val="baseline"/>
        </w:rPr>
        <w:t>w</w:t>
      </w:r>
      <w:r>
        <w:rPr>
          <w:rFonts w:ascii="Times new roman" w:hAnsi="Times new roman"/>
          <w:color w:val="0000FF"/>
          <w:position w:val="0"/>
          <w:sz w:val="24"/>
          <w:sz w:val="24"/>
          <w:szCs w:val="24"/>
          <w:vertAlign w:val="baseline"/>
        </w:rPr>
        <w:t xml:space="preserve"> included in Supplementary Material.</w:t>
      </w:r>
    </w:p>
    <w:p>
      <w:pPr>
        <w:pStyle w:val="Default"/>
        <w:spacing w:before="0" w:after="312"/>
        <w:rPr>
          <w:color w:val="00B0F0"/>
          <w:sz w:val="28"/>
          <w:szCs w:val="23"/>
        </w:rPr>
      </w:pPr>
      <w:r>
        <w:rPr>
          <w:rFonts w:ascii="Times new roman" w:hAnsi="Times new roman"/>
          <w:color w:val="00B0F0"/>
          <w:sz w:val="24"/>
          <w:szCs w:val="24"/>
        </w:rPr>
        <w:t>Should we modify Figure 1 so that it reads “Estimated two-phase region?” If so, we would want to move points 11, 13, 15, 17, and 19 back onto the black line. Alternatively, could we show that these points have uncertainty (error bars)? We would want to remove the blue lines so that we can see clearly the error bars.</w:t>
      </w:r>
    </w:p>
    <w:p>
      <w:pPr>
        <w:pStyle w:val="Default"/>
        <w:spacing w:before="0" w:after="312"/>
        <w:rPr>
          <w:color w:val="00B0F0"/>
          <w:sz w:val="28"/>
          <w:szCs w:val="23"/>
        </w:rPr>
      </w:pPr>
      <w:r>
        <w:rPr>
          <w:rFonts w:ascii="Times new roman" w:hAnsi="Times new roman"/>
          <w:color w:val="00B0F0"/>
          <w:sz w:val="24"/>
          <w:szCs w:val="24"/>
        </w:rPr>
        <w:t>The point about our initialization benefiting from earlier GEMC results from ref 62 is NOT true. From my understanding, ref 62 just provided the force field parameters. I think the reviewer is confusing our GEMC results with literature values. We need to clarify in the manuscript and to the reviewer that the GEMC results in Figure 12 were obtained in this study for comparison with our ITIC values.</w:t>
      </w:r>
    </w:p>
    <w:p>
      <w:pPr>
        <w:pStyle w:val="Default"/>
        <w:spacing w:before="0" w:after="312"/>
        <w:rPr>
          <w:sz w:val="23"/>
          <w:szCs w:val="23"/>
        </w:rPr>
      </w:pPr>
      <w:r>
        <w:rPr>
          <w:rFonts w:ascii="Times new roman" w:hAnsi="Times new roman"/>
          <w:color w:val="00B0F0"/>
          <w:sz w:val="24"/>
          <w:szCs w:val="24"/>
        </w:rPr>
        <w:t xml:space="preserve">The reviewer makes a valid point that we need to report the ITIC results for the rare aromatic molecule. </w:t>
      </w:r>
    </w:p>
    <w:p>
      <w:pPr>
        <w:pStyle w:val="Default"/>
        <w:spacing w:before="0" w:after="312"/>
        <w:rPr>
          <w:rFonts w:ascii="Times new roman" w:hAnsi="Times new roman"/>
          <w:sz w:val="24"/>
          <w:szCs w:val="24"/>
        </w:rPr>
      </w:pPr>
      <w:r>
        <w:rPr>
          <w:rFonts w:ascii="Times new roman" w:hAnsi="Times new roman"/>
          <w:sz w:val="24"/>
          <w:szCs w:val="24"/>
        </w:rPr>
        <w:t>2.2 Ambiguity of equation 8 .</w:t>
      </w:r>
    </w:p>
    <w:p>
      <w:pPr>
        <w:pStyle w:val="Default"/>
        <w:spacing w:before="0" w:after="312"/>
        <w:rPr>
          <w:rFonts w:ascii="Times new roman" w:hAnsi="Times new roman"/>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37535" cy="502285"/>
            <wp:effectExtent l="0" t="0" r="0" b="0"/>
            <wp:wrapTopAndBottom/>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3137535" cy="502285"/>
                    </a:xfrm>
                    <a:prstGeom prst="rect">
                      <a:avLst/>
                    </a:prstGeom>
                  </pic:spPr>
                </pic:pic>
              </a:graphicData>
            </a:graphic>
          </wp:anchor>
        </w:drawing>
      </w:r>
      <w:r>
        <w:rPr>
          <w:rFonts w:ascii="Times new roman" w:hAnsi="Times new roman"/>
          <w:sz w:val="24"/>
          <w:szCs w:val="24"/>
        </w:rPr>
        <w:t>Using the same notations A</w:t>
      </w:r>
      <w:r>
        <w:rPr>
          <w:rFonts w:ascii="Times new roman" w:hAnsi="Times new roman"/>
          <w:sz w:val="24"/>
          <w:szCs w:val="24"/>
          <w:vertAlign w:val="superscript"/>
        </w:rPr>
        <w:t>dep</w:t>
      </w:r>
      <w:r>
        <w:rPr>
          <w:rFonts w:ascii="Times new roman" w:hAnsi="Times new roman"/>
          <w:sz w:val="24"/>
          <w:szCs w:val="24"/>
        </w:rPr>
        <w:t>(T,V) = (A(T,V)-A</w:t>
      </w:r>
      <w:r>
        <w:rPr>
          <w:rFonts w:ascii="Times new roman" w:hAnsi="Times new roman"/>
          <w:sz w:val="24"/>
          <w:szCs w:val="24"/>
          <w:vertAlign w:val="superscript"/>
        </w:rPr>
        <w:t>IG</w:t>
      </w:r>
      <w:r>
        <w:rPr>
          <w:rFonts w:ascii="Times new roman" w:hAnsi="Times new roman"/>
          <w:sz w:val="24"/>
          <w:szCs w:val="24"/>
        </w:rPr>
        <w:t>(T,V))/RT and U</w:t>
      </w:r>
      <w:r>
        <w:rPr>
          <w:rFonts w:ascii="Times new roman" w:hAnsi="Times new roman"/>
          <w:sz w:val="24"/>
          <w:szCs w:val="24"/>
          <w:vertAlign w:val="superscript"/>
        </w:rPr>
        <w:t>dep</w:t>
      </w:r>
      <w:r>
        <w:rPr>
          <w:rFonts w:ascii="Times new roman" w:hAnsi="Times new roman"/>
          <w:sz w:val="24"/>
          <w:szCs w:val="24"/>
        </w:rPr>
        <w:t>(T,V) = (U(T,V)-U</w:t>
      </w:r>
      <w:r>
        <w:rPr>
          <w:rFonts w:ascii="Times new roman" w:hAnsi="Times new roman"/>
          <w:sz w:val="24"/>
          <w:szCs w:val="24"/>
          <w:vertAlign w:val="superscript"/>
        </w:rPr>
        <w:t>IG</w:t>
      </w:r>
      <w:r>
        <w:rPr>
          <w:rFonts w:ascii="Times new roman" w:hAnsi="Times new roman"/>
          <w:sz w:val="24"/>
          <w:szCs w:val="24"/>
        </w:rPr>
        <w:t xml:space="preserve">(T,V))/RT as in the manuscript, equation (8) should be written : </w:t>
      </w:r>
    </w:p>
    <w:p>
      <w:pPr>
        <w:pStyle w:val="Defaul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0">
            <wp:simplePos x="0" y="0"/>
            <wp:positionH relativeFrom="column">
              <wp:align>center</wp:align>
            </wp:positionH>
            <wp:positionV relativeFrom="paragraph">
              <wp:posOffset>37465</wp:posOffset>
            </wp:positionV>
            <wp:extent cx="5254625" cy="28448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254625" cy="284480"/>
                    </a:xfrm>
                    <a:prstGeom prst="rect">
                      <a:avLst/>
                    </a:prstGeom>
                  </pic:spPr>
                </pic:pic>
              </a:graphicData>
            </a:graphic>
          </wp:anchor>
        </w:drawing>
      </w:r>
    </w:p>
    <w:p>
      <w:pPr>
        <w:pStyle w:val="Default"/>
        <w:rPr>
          <w:rFonts w:ascii="Times new roman" w:hAnsi="Times new roman"/>
          <w:sz w:val="24"/>
          <w:szCs w:val="24"/>
        </w:rPr>
      </w:pPr>
      <w:r>
        <w:rPr>
          <w:rFonts w:ascii="Times new roman" w:hAnsi="Times new roman"/>
          <w:sz w:val="24"/>
          <w:szCs w:val="24"/>
        </w:rPr>
        <w:t xml:space="preserve">The authors seem to confuse the dummy variable </w:t>
      </w:r>
      <w:r>
        <w:rPr>
          <w:rFonts w:ascii="Times new roman" w:hAnsi="Times new roman"/>
          <w:i/>
          <w:iCs/>
          <w:sz w:val="24"/>
          <w:szCs w:val="24"/>
        </w:rPr>
        <w:t xml:space="preserve">T </w:t>
      </w:r>
      <w:r>
        <w:rPr>
          <w:rFonts w:ascii="Times new roman" w:hAnsi="Times new roman"/>
          <w:sz w:val="24"/>
          <w:szCs w:val="24"/>
        </w:rPr>
        <w:t>with the end points (</w:t>
      </w:r>
      <w:r>
        <w:rPr>
          <w:rFonts w:cs="Cambria Math" w:ascii="Times new roman" w:hAnsi="Times new roman"/>
          <w:sz w:val="24"/>
          <w:szCs w:val="24"/>
        </w:rPr>
        <w:t>𝑇</w:t>
      </w:r>
      <w:r>
        <w:rPr>
          <w:rFonts w:cs="Cambria Math" w:ascii="Times new roman" w:hAnsi="Times new roman"/>
          <w:sz w:val="24"/>
          <w:szCs w:val="24"/>
          <w:vertAlign w:val="superscript"/>
        </w:rPr>
        <w:t>𝐼𝐶</w:t>
      </w:r>
      <w:r>
        <w:rPr>
          <w:rFonts w:cs="Cambria Math" w:ascii="Times new roman" w:hAnsi="Times new roman"/>
          <w:sz w:val="24"/>
          <w:szCs w:val="24"/>
        </w:rPr>
        <w:t>,𝑇</w:t>
      </w:r>
      <w:r>
        <w:rPr>
          <w:rFonts w:cs="Cambria Math" w:ascii="Times new roman" w:hAnsi="Times new roman"/>
          <w:sz w:val="24"/>
          <w:szCs w:val="24"/>
          <w:vertAlign w:val="superscript"/>
        </w:rPr>
        <w:t>𝑠𝑎𝑡</w:t>
      </w:r>
      <w:r>
        <w:rPr>
          <w:rFonts w:cs="Cambria Math" w:ascii="Times new roman" w:hAnsi="Times new roman"/>
          <w:sz w:val="24"/>
          <w:szCs w:val="24"/>
        </w:rPr>
        <w:t xml:space="preserve">) </w:t>
      </w:r>
      <w:r>
        <w:rPr>
          <w:rFonts w:ascii="Times new roman" w:hAnsi="Times new roman"/>
          <w:sz w:val="24"/>
          <w:szCs w:val="24"/>
        </w:rPr>
        <w:t xml:space="preserve">of the interval over which integration proceeds. The ambiguity may explain the error in equation (17) mentioned in point 2.3 below. The answer is clearly insufficient. </w:t>
      </w:r>
    </w:p>
    <w:p>
      <w:pPr>
        <w:pStyle w:val="Default"/>
        <w:rPr>
          <w:rFonts w:ascii="Times new roman" w:hAnsi="Times new roman"/>
          <w:color w:val="0000FF"/>
          <w:sz w:val="24"/>
          <w:szCs w:val="24"/>
        </w:rPr>
      </w:pPr>
      <w:r>
        <w:rPr>
          <w:rFonts w:ascii="Times new roman" w:hAnsi="Times new roman"/>
          <w:color w:val="0000FF"/>
          <w:sz w:val="24"/>
          <w:szCs w:val="24"/>
        </w:rPr>
      </w:r>
    </w:p>
    <w:p>
      <w:pPr>
        <w:pStyle w:val="Default"/>
        <w:rPr>
          <w:rFonts w:ascii="Times new roman" w:hAnsi="Times new roman"/>
          <w:color w:val="0000FF"/>
          <w:sz w:val="24"/>
          <w:szCs w:val="24"/>
        </w:rPr>
      </w:pPr>
      <w:r>
        <w:rPr>
          <w:rFonts w:ascii="Times new roman" w:hAnsi="Times new roman"/>
          <w:color w:val="0000FF"/>
          <w:sz w:val="24"/>
          <w:szCs w:val="24"/>
        </w:rPr>
        <w:t>We apologize for misunderstanding the reviewer’s comment in the previous review letter. Equation 8 specified above is indeed ambiguous.  In the light of the reviewers’ comments we have reformulated the entire Section 2.1 and 2.2.  The equation that replaced the Equation 8 mentioned above is</w:t>
      </w:r>
    </w:p>
    <w:p>
      <w:pPr>
        <w:pStyle w:val="Default"/>
        <w:rPr>
          <w:rFonts w:ascii="Times new roman" w:hAnsi="Times new roman"/>
          <w:color w:val="0000FF"/>
          <w:sz w:val="24"/>
          <w:szCs w:val="24"/>
        </w:rPr>
      </w:pPr>
      <w:r>
        <w:rPr>
          <w:rFonts w:ascii="Times new roman" w:hAnsi="Times new roman"/>
          <w:color w:val="0000F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434080" cy="474345"/>
            <wp:effectExtent l="0" t="0" r="0" b="0"/>
            <wp:wrapTopAndBottom/>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3434080" cy="474345"/>
                    </a:xfrm>
                    <a:prstGeom prst="rect">
                      <a:avLst/>
                    </a:prstGeom>
                  </pic:spPr>
                </pic:pic>
              </a:graphicData>
            </a:graphic>
          </wp:anchor>
        </w:drawing>
      </w:r>
    </w:p>
    <w:p>
      <w:pPr>
        <w:pStyle w:val="Default"/>
        <w:rPr>
          <w:rFonts w:ascii="Times new roman" w:hAnsi="Times new roman"/>
          <w:color w:val="0000FF"/>
          <w:sz w:val="24"/>
          <w:szCs w:val="24"/>
        </w:rPr>
      </w:pPr>
      <w:r>
        <w:rPr>
          <w:rFonts w:ascii="Times new roman" w:hAnsi="Times new roman"/>
          <w:color w:val="0000FF"/>
          <w:sz w:val="24"/>
          <w:szCs w:val="24"/>
        </w:rPr>
        <w:t>This equation is used to calculate the change in Helmholtz energy along an isochore. From a reference state to a state of interest.</w:t>
      </w:r>
      <w:r>
        <w:rPr>
          <w:rFonts w:ascii="Times new roman" w:hAnsi="Times new roman"/>
          <w:color w:val="0000FF"/>
          <w:sz w:val="24"/>
          <w:szCs w:val="24"/>
        </w:rPr>
        <w:t xml:space="preserve"> </w:t>
      </w:r>
    </w:p>
    <w:p>
      <w:pPr>
        <w:pStyle w:val="Default"/>
        <w:rPr>
          <w:rFonts w:ascii="Times new roman" w:hAnsi="Times new roman"/>
          <w:color w:val="0000FF"/>
          <w:sz w:val="24"/>
          <w:szCs w:val="24"/>
        </w:rPr>
      </w:pPr>
      <w:r>
        <w:rPr>
          <w:rFonts w:ascii="Times new roman" w:hAnsi="Times new roman"/>
          <w:color w:val="0000FF"/>
          <w:sz w:val="24"/>
          <w:szCs w:val="24"/>
        </w:rPr>
      </w:r>
    </w:p>
    <w:p>
      <w:pPr>
        <w:pStyle w:val="Default"/>
        <w:rPr>
          <w:rFonts w:ascii="Times new roman" w:hAnsi="Times new roman"/>
          <w:color w:val="0000FF"/>
          <w:sz w:val="24"/>
          <w:szCs w:val="24"/>
        </w:rPr>
      </w:pPr>
      <w:r>
        <w:rPr>
          <w:rFonts w:ascii="Times new roman" w:hAnsi="Times new roman"/>
          <w:color w:val="0000FF"/>
          <w:sz w:val="24"/>
          <w:szCs w:val="24"/>
        </w:rPr>
        <w:t>The Eq. (8, corrected) mentioned above, however, does not seem to quite agree with our understanding, because the integrand is lacking a T factor, i.e. it should be TU</w:t>
      </w:r>
      <w:r>
        <w:rPr>
          <w:rFonts w:ascii="Times new roman" w:hAnsi="Times new roman"/>
          <w:color w:val="0000FF"/>
          <w:sz w:val="24"/>
          <w:szCs w:val="24"/>
          <w:vertAlign w:val="superscript"/>
        </w:rPr>
        <w:t>dep</w:t>
      </w:r>
      <w:r>
        <w:rPr>
          <w:rFonts w:ascii="Times new roman" w:hAnsi="Times new roman"/>
          <w:color w:val="0000FF"/>
          <w:sz w:val="24"/>
          <w:szCs w:val="24"/>
        </w:rPr>
        <w:t xml:space="preserve"> instead of </w:t>
      </w:r>
      <w:r>
        <w:rPr>
          <w:rFonts w:ascii="Times new roman" w:hAnsi="Times new roman"/>
          <w:color w:val="0000FF"/>
          <w:position w:val="0"/>
          <w:sz w:val="24"/>
          <w:sz w:val="24"/>
          <w:szCs w:val="24"/>
          <w:vertAlign w:val="baseline"/>
        </w:rPr>
        <w:t>U</w:t>
      </w:r>
      <w:r>
        <w:rPr>
          <w:rFonts w:ascii="Times new roman" w:hAnsi="Times new roman"/>
          <w:color w:val="0000FF"/>
          <w:sz w:val="24"/>
          <w:szCs w:val="24"/>
          <w:vertAlign w:val="superscript"/>
        </w:rPr>
        <w:t>dep</w:t>
      </w:r>
      <w:r>
        <w:rPr>
          <w:rFonts w:ascii="Times new roman" w:hAnsi="Times new roman"/>
          <w:color w:val="0000FF"/>
          <w:position w:val="0"/>
          <w:sz w:val="24"/>
          <w:sz w:val="24"/>
          <w:szCs w:val="24"/>
          <w:vertAlign w:val="baseline"/>
        </w:rPr>
        <w:t xml:space="preserve">. </w:t>
      </w:r>
      <w:r>
        <w:rPr>
          <w:rFonts w:ascii="Times new roman" w:hAnsi="Times new roman"/>
          <w:color w:val="0000FF"/>
          <w:position w:val="0"/>
          <w:sz w:val="24"/>
          <w:sz w:val="24"/>
          <w:szCs w:val="24"/>
          <w:vertAlign w:val="baseline"/>
        </w:rPr>
        <w:t xml:space="preserve">Consequently, </w:t>
      </w:r>
      <w:r>
        <w:rPr>
          <w:rFonts w:ascii="Times new roman" w:hAnsi="Times new roman"/>
          <w:color w:val="0000FF"/>
          <w:position w:val="0"/>
          <w:sz w:val="24"/>
          <w:sz w:val="24"/>
          <w:szCs w:val="24"/>
          <w:vertAlign w:val="baseline"/>
        </w:rPr>
        <w:t>the A</w:t>
      </w:r>
      <w:r>
        <w:rPr>
          <w:rFonts w:ascii="Times new roman" w:hAnsi="Times new roman"/>
          <w:color w:val="0000FF"/>
          <w:sz w:val="24"/>
          <w:szCs w:val="24"/>
          <w:vertAlign w:val="superscript"/>
        </w:rPr>
        <w:t>dep</w:t>
      </w:r>
      <w:r>
        <w:rPr>
          <w:rFonts w:ascii="Times new roman" w:hAnsi="Times new roman"/>
          <w:color w:val="0000FF"/>
          <w:position w:val="0"/>
          <w:sz w:val="24"/>
          <w:sz w:val="24"/>
          <w:szCs w:val="24"/>
          <w:vertAlign w:val="baseline"/>
        </w:rPr>
        <w:t xml:space="preserve"> terms </w:t>
      </w:r>
      <w:r>
        <w:rPr>
          <w:rFonts w:ascii="Times new roman" w:hAnsi="Times new roman"/>
          <w:color w:val="0000FF"/>
          <w:position w:val="0"/>
          <w:sz w:val="24"/>
          <w:sz w:val="24"/>
          <w:szCs w:val="24"/>
          <w:vertAlign w:val="baseline"/>
        </w:rPr>
        <w:t>on the LHS are not divided by temperature</w:t>
      </w:r>
      <w:r>
        <w:rPr>
          <w:rFonts w:ascii="Times new roman" w:hAnsi="Times new roman"/>
          <w:color w:val="0000FF"/>
          <w:position w:val="0"/>
          <w:sz w:val="24"/>
          <w:sz w:val="24"/>
          <w:szCs w:val="24"/>
          <w:vertAlign w:val="baseline"/>
        </w:rPr>
        <w:t xml:space="preserve">. </w:t>
      </w:r>
      <w:r>
        <w:rPr>
          <w:rFonts w:ascii="Times new roman" w:hAnsi="Times new roman"/>
          <w:color w:val="0000FF"/>
          <w:position w:val="0"/>
          <w:sz w:val="24"/>
          <w:sz w:val="24"/>
          <w:szCs w:val="24"/>
          <w:vertAlign w:val="baseline"/>
        </w:rPr>
        <w:t>We</w:t>
      </w:r>
      <w:r>
        <w:rPr>
          <w:rFonts w:ascii="Times new roman" w:hAnsi="Times new roman"/>
          <w:color w:val="0000FF"/>
          <w:sz w:val="24"/>
          <w:szCs w:val="24"/>
        </w:rPr>
        <w:t xml:space="preserve"> admit that our less conventional way of defining departure function</w:t>
      </w:r>
      <w:r>
        <w:rPr>
          <w:rFonts w:ascii="Times new roman" w:hAnsi="Times new roman"/>
          <w:color w:val="0000FF"/>
          <w:sz w:val="24"/>
          <w:szCs w:val="24"/>
          <w:vertAlign w:val="superscript"/>
        </w:rPr>
        <w:t xml:space="preserve">  </w:t>
      </w:r>
      <w:r>
        <w:rPr>
          <w:rFonts w:ascii="Times new roman" w:hAnsi="Times new roman"/>
          <w:color w:val="0000FF"/>
          <w:position w:val="0"/>
          <w:sz w:val="24"/>
          <w:sz w:val="24"/>
          <w:szCs w:val="24"/>
          <w:vertAlign w:val="baseline"/>
        </w:rPr>
        <w:t>(</w:t>
      </w:r>
      <w:r>
        <w:rPr>
          <w:rFonts w:ascii="Times new roman" w:hAnsi="Times new roman"/>
          <w:color w:val="0000FF"/>
          <w:position w:val="0"/>
          <w:sz w:val="24"/>
          <w:sz w:val="24"/>
          <w:szCs w:val="24"/>
          <w:vertAlign w:val="baseline"/>
        </w:rPr>
        <w:t>e.g.</w:t>
      </w:r>
      <w:r>
        <w:rPr>
          <w:rFonts w:ascii="Times new roman" w:hAnsi="Times new roman"/>
          <w:color w:val="0000FF"/>
          <w:position w:val="0"/>
          <w:sz w:val="24"/>
          <w:sz w:val="24"/>
          <w:szCs w:val="24"/>
          <w:vertAlign w:val="baseline"/>
        </w:rPr>
        <w:t xml:space="preserve"> (A-A</w:t>
      </w:r>
      <w:r>
        <w:rPr>
          <w:rFonts w:ascii="Times new roman" w:hAnsi="Times new roman"/>
          <w:color w:val="0000FF"/>
          <w:sz w:val="24"/>
          <w:szCs w:val="24"/>
          <w:vertAlign w:val="superscript"/>
        </w:rPr>
        <w:t>ig</w:t>
      </w:r>
      <w:r>
        <w:rPr>
          <w:rFonts w:ascii="Times new roman" w:hAnsi="Times new roman"/>
          <w:color w:val="0000FF"/>
          <w:position w:val="0"/>
          <w:sz w:val="24"/>
          <w:sz w:val="24"/>
          <w:szCs w:val="24"/>
          <w:vertAlign w:val="baseline"/>
        </w:rPr>
        <w:t>)/RT instead of A-A</w:t>
      </w:r>
      <w:r>
        <w:rPr>
          <w:rFonts w:ascii="Times new roman" w:hAnsi="Times new roman"/>
          <w:color w:val="0000FF"/>
          <w:sz w:val="24"/>
          <w:szCs w:val="24"/>
          <w:vertAlign w:val="superscript"/>
        </w:rPr>
        <w:t xml:space="preserve">ig </w:t>
      </w:r>
      <w:r>
        <w:rPr>
          <w:rFonts w:ascii="Times new roman" w:hAnsi="Times new roman"/>
          <w:color w:val="0000FF"/>
          <w:position w:val="0"/>
          <w:sz w:val="24"/>
          <w:sz w:val="24"/>
          <w:szCs w:val="24"/>
          <w:vertAlign w:val="baseline"/>
        </w:rPr>
        <w:t xml:space="preserve">) </w:t>
      </w:r>
      <w:r>
        <w:rPr>
          <w:rFonts w:ascii="Times new roman" w:hAnsi="Times new roman"/>
          <w:color w:val="0000FF"/>
          <w:position w:val="0"/>
          <w:sz w:val="24"/>
          <w:sz w:val="24"/>
          <w:szCs w:val="24"/>
          <w:vertAlign w:val="baseline"/>
        </w:rPr>
        <w:t xml:space="preserve">might have caused this confusion. </w:t>
      </w:r>
      <w:r>
        <w:rPr>
          <w:rFonts w:ascii="Times new roman" w:hAnsi="Times new roman"/>
          <w:color w:val="0000FF"/>
          <w:position w:val="0"/>
          <w:sz w:val="24"/>
          <w:sz w:val="24"/>
          <w:szCs w:val="24"/>
          <w:vertAlign w:val="baseline"/>
        </w:rPr>
        <w:t>In our opinion, t</w:t>
      </w:r>
      <w:r>
        <w:rPr>
          <w:rFonts w:ascii="Times new roman" w:hAnsi="Times new roman"/>
          <w:color w:val="0000FF"/>
          <w:position w:val="0"/>
          <w:sz w:val="24"/>
          <w:sz w:val="24"/>
          <w:szCs w:val="24"/>
          <w:vertAlign w:val="baseline"/>
        </w:rPr>
        <w:t>he following would be correct according to the notation used in our work</w:t>
      </w:r>
    </w:p>
    <w:p>
      <w:pPr>
        <w:pStyle w:val="Default"/>
        <w:rPr>
          <w:position w:val="0"/>
          <w:sz w:val="24"/>
          <w:vertAlign w:val="baseline"/>
        </w:rPr>
      </w:pPr>
      <w:r>
        <w:rPr>
          <w:rFonts w:ascii="Times new roman" w:hAnsi="Times new roman"/>
          <w:color w:val="0000FF"/>
          <w:sz w:val="24"/>
          <w:szCs w:val="24"/>
        </w:rPr>
      </w:r>
    </w:p>
    <w:p>
      <w:pPr>
        <w:pStyle w:val="Default"/>
        <w:rPr>
          <w:rFonts w:ascii="Times new roman" w:hAnsi="Times new roman"/>
          <w:color w:val="0000FF"/>
          <w:sz w:val="24"/>
          <w:szCs w:val="24"/>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994785" cy="391795"/>
            <wp:effectExtent l="0" t="0" r="0" b="0"/>
            <wp:wrapTopAndBottom/>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0" t="0" r="19311" b="0"/>
                    <a:stretch>
                      <a:fillRect/>
                    </a:stretch>
                  </pic:blipFill>
                  <pic:spPr bwMode="auto">
                    <a:xfrm>
                      <a:off x="0" y="0"/>
                      <a:ext cx="3994785" cy="391795"/>
                    </a:xfrm>
                    <a:prstGeom prst="rect">
                      <a:avLst/>
                    </a:prstGeom>
                  </pic:spPr>
                </pic:pic>
              </a:graphicData>
            </a:graphic>
          </wp:anchor>
        </w:drawing>
      </w:r>
      <w:r>
        <w:rPr>
          <w:rFonts w:ascii="Times new roman" w:hAnsi="Times new roman"/>
          <w:color w:val="0000FF"/>
          <w:sz w:val="24"/>
          <w:szCs w:val="24"/>
        </w:rPr>
        <w:t>Or</w:t>
      </w:r>
    </w:p>
    <w:p>
      <w:pPr>
        <w:pStyle w:val="Default"/>
        <w:rPr>
          <w:rFonts w:ascii="Times new roman" w:hAnsi="Times new roman"/>
          <w:sz w:val="24"/>
          <w:szCs w:val="24"/>
        </w:rPr>
      </w:pPr>
      <w:r>
        <w:rPr>
          <w:rFonts w:ascii="Times new roman" w:hAnsi="Times new roman"/>
          <w:sz w:val="24"/>
          <w:szCs w:val="24"/>
        </w:rPr>
      </w:r>
    </w:p>
    <w:p>
      <w:pPr>
        <w:pStyle w:val="Default"/>
        <w:jc w:val="center"/>
        <w:rPr>
          <w:rFonts w:ascii="Times new roman" w:hAnsi="Times new roman"/>
          <w:sz w:val="24"/>
          <w:szCs w:val="24"/>
        </w:rPr>
      </w:pPr>
      <w:r>
        <w:rPr>
          <w:rFonts w:ascii="Times new roman" w:hAnsi="Times new roman"/>
          <w:sz w:val="24"/>
          <w:szCs w:val="24"/>
        </w:rPr>
      </w:r>
      <m:oMath xmlns:m="http://schemas.openxmlformats.org/officeDocument/2006/math">
        <m:f>
          <m:num>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ig</m:t>
                </m:r>
              </m:sup>
            </m:sSup>
          </m:num>
          <m:den>
            <m:sSup>
              <m:e>
                <m:r>
                  <w:rPr>
                    <w:rFonts w:ascii="Cambria Math" w:hAnsi="Cambria Math"/>
                  </w:rPr>
                  <m:t xml:space="preserve">RT</m:t>
                </m:r>
              </m:e>
              <m:sup>
                <m:r>
                  <w:rPr>
                    <w:rFonts w:ascii="Cambria Math" w:hAnsi="Cambria Math"/>
                  </w:rPr>
                  <m:t xml:space="preserve">sat</m:t>
                </m:r>
              </m:sup>
            </m:sSup>
          </m:den>
        </m:f>
        <m:r>
          <w:rPr>
            <w:rFonts w:ascii="Cambria Math" w:hAnsi="Cambria Math"/>
          </w:rPr>
          <m:t xml:space="preserve">−</m:t>
        </m:r>
        <m:f>
          <m:num>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ig</m:t>
                </m:r>
              </m:sup>
            </m:sSup>
          </m:num>
          <m:den>
            <m:sSup>
              <m:e>
                <m:r>
                  <w:rPr>
                    <w:rFonts w:ascii="Cambria Math" w:hAnsi="Cambria Math"/>
                  </w:rPr>
                  <m:t xml:space="preserve">RT</m:t>
                </m:r>
              </m:e>
              <m:sup>
                <m:r>
                  <w:rPr>
                    <w:rFonts w:ascii="Cambria Math" w:hAnsi="Cambria Math"/>
                  </w:rPr>
                  <m:t xml:space="preserve">IT</m:t>
                </m:r>
              </m:sup>
            </m:sSup>
          </m:den>
        </m:f>
        <m:r>
          <w:rPr>
            <w:rFonts w:ascii="Cambria Math" w:hAnsi="Cambria Math"/>
          </w:rPr>
          <m:t xml:space="preserve">=</m:t>
        </m:r>
        <m:nary>
          <m:naryPr>
            <m:chr m:val="∫"/>
          </m:naryPr>
          <m:sub>
            <m:sSup>
              <m:e>
                <m:r>
                  <w:rPr>
                    <w:rFonts w:ascii="Cambria Math" w:hAnsi="Cambria Math"/>
                  </w:rPr>
                  <m:t xml:space="preserve">T</m:t>
                </m:r>
              </m:e>
              <m:sup>
                <m:r>
                  <w:rPr>
                    <w:rFonts w:ascii="Cambria Math" w:hAnsi="Cambria Math"/>
                  </w:rPr>
                  <m:t xml:space="preserve">IT</m:t>
                </m:r>
              </m:sup>
            </m:sSup>
          </m:sub>
          <m:sup>
            <m:sSup>
              <m:e>
                <m:r>
                  <w:rPr>
                    <w:rFonts w:ascii="Cambria Math" w:hAnsi="Cambria Math"/>
                  </w:rPr>
                  <m:t xml:space="preserve">T</m:t>
                </m:r>
              </m:e>
              <m:sup>
                <m:r>
                  <w:rPr>
                    <w:rFonts w:ascii="Cambria Math" w:hAnsi="Cambria Math"/>
                  </w:rPr>
                  <m:t xml:space="preserve">sat</m:t>
                </m:r>
              </m:sup>
            </m:sSup>
          </m:sup>
          <m:e>
            <m:f>
              <m:num>
                <m:r>
                  <w:rPr>
                    <w:rFonts w:ascii="Cambria Math" w:hAnsi="Cambria Math"/>
                  </w:rPr>
                  <m:t xml:space="preserve">U</m:t>
                </m:r>
                <m:r>
                  <w:rPr>
                    <w:rFonts w:ascii="Cambria Math" w:hAnsi="Cambria Math"/>
                  </w:rPr>
                  <m:t xml:space="preserve">−</m:t>
                </m:r>
                <m:sSup>
                  <m:e>
                    <m:r>
                      <w:rPr>
                        <w:rFonts w:ascii="Cambria Math" w:hAnsi="Cambria Math"/>
                      </w:rPr>
                      <m:t xml:space="preserve">U</m:t>
                    </m:r>
                  </m:e>
                  <m:sup>
                    <m:r>
                      <w:rPr>
                        <w:rFonts w:ascii="Cambria Math" w:hAnsi="Cambria Math"/>
                      </w:rPr>
                      <m:t xml:space="preserve">ig</m:t>
                    </m:r>
                  </m:sup>
                </m:sSup>
              </m:num>
              <m:den>
                <m:r>
                  <w:rPr>
                    <w:rFonts w:ascii="Cambria Math" w:hAnsi="Cambria Math"/>
                  </w:rPr>
                  <m:t xml:space="preserve">R</m:t>
                </m:r>
              </m:den>
            </m:f>
            <m:r>
              <w:rPr>
                <w:rFonts w:ascii="Cambria Math" w:hAnsi="Cambria Math"/>
              </w:rPr>
              <m:t xml:space="preserve">d</m:t>
            </m:r>
            <m:d>
              <m:dPr>
                <m:begChr m:val="("/>
                <m:endChr m:val=")"/>
              </m:dPr>
              <m:e>
                <m:f>
                  <m:fPr>
                    <m:type m:val="lin"/>
                  </m:fPr>
                  <m:num>
                    <m:r>
                      <w:rPr>
                        <w:rFonts w:ascii="Cambria Math" w:hAnsi="Cambria Math"/>
                      </w:rPr>
                      <m:t xml:space="preserve">1</m:t>
                    </m:r>
                  </m:num>
                  <m:den>
                    <m:r>
                      <w:rPr>
                        <w:rFonts w:ascii="Cambria Math" w:hAnsi="Cambria Math"/>
                      </w:rPr>
                      <m:t xml:space="preserve">T</m:t>
                    </m:r>
                  </m:den>
                </m:f>
              </m:e>
            </m:d>
          </m:e>
        </m:nary>
      </m:oMath>
    </w:p>
    <w:p>
      <w:pPr>
        <w:pStyle w:val="Default"/>
        <w:jc w:val="center"/>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color w:val="00B0F0"/>
          <w:sz w:val="24"/>
          <w:szCs w:val="24"/>
        </w:rPr>
        <w:t xml:space="preserve">The reviewer’s concern is valid in that our notation is unclear. We need to improve our derivation. </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2.3 Uncorrected error in equation (17) </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The constant volume V will be dropped for simplicity in the next equations of this review: </w:t>
      </w:r>
    </w:p>
    <w:p>
      <w:pPr>
        <w:pStyle w:val="Default"/>
        <w:rPr>
          <w:sz w:val="23"/>
          <w:szCs w:val="23"/>
        </w:rPr>
      </w:pPr>
      <w:r>
        <w:rPr>
          <w:rFonts w:ascii="Times new roman" w:hAnsi="Times new roman"/>
          <w:sz w:val="24"/>
          <w:szCs w:val="24"/>
        </w:rPr>
        <w:t xml:space="preserve">The true mathematical integration of equation (8, corrected) at constant volume yields :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33850" cy="65722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133850" cy="657225"/>
                    </a:xfrm>
                    <a:prstGeom prst="rect">
                      <a:avLst/>
                    </a:prstGeom>
                  </pic:spPr>
                </pic:pic>
              </a:graphicData>
            </a:graphic>
          </wp:anchor>
        </w:drawing>
      </w:r>
      <w:r>
        <w:rPr>
          <w:rFonts w:cs="Cambria Math" w:ascii="Times new roman" w:hAnsi="Times new roman"/>
          <w:sz w:val="24"/>
          <w:szCs w:val="24"/>
        </w:rPr>
        <w:t xml:space="preserve"> </w:t>
      </w:r>
    </w:p>
    <w:p>
      <w:pPr>
        <w:pStyle w:val="Default"/>
        <w:rPr>
          <w:rFonts w:ascii="Times new roman" w:hAnsi="Times new roman" w:cs="Cambria Math"/>
          <w:sz w:val="24"/>
          <w:szCs w:val="24"/>
        </w:rPr>
      </w:pPr>
      <w:r>
        <w:rPr>
          <w:rFonts w:cs="Cambria Math"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For small variations of </w:t>
      </w:r>
      <w:r>
        <w:rPr>
          <w:rFonts w:ascii="Times new roman" w:hAnsi="Times new roman"/>
          <w:i/>
          <w:iCs/>
          <w:sz w:val="24"/>
          <w:szCs w:val="24"/>
        </w:rPr>
        <w:t>T</w:t>
      </w:r>
      <w:r>
        <w:rPr>
          <w:rFonts w:ascii="Times new roman" w:hAnsi="Times new roman"/>
          <w:i/>
          <w:iCs/>
          <w:sz w:val="24"/>
          <w:szCs w:val="24"/>
          <w:vertAlign w:val="superscript"/>
        </w:rPr>
        <w:t>sat</w:t>
      </w:r>
      <w:r>
        <w:rPr>
          <w:rFonts w:ascii="Times new roman" w:hAnsi="Times new roman"/>
          <w:i/>
          <w:iCs/>
          <w:sz w:val="24"/>
          <w:szCs w:val="24"/>
        </w:rPr>
        <w:t xml:space="preserve"> </w:t>
      </w:r>
      <w:r>
        <w:rPr>
          <w:rFonts w:ascii="Times new roman" w:hAnsi="Times new roman"/>
          <w:sz w:val="24"/>
          <w:szCs w:val="24"/>
        </w:rPr>
        <w:t xml:space="preserve">we may consider as a first order approximation that the derivative as constant, thus we get :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76090" cy="46037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0" t="0" r="1337" b="63977"/>
                    <a:stretch>
                      <a:fillRect/>
                    </a:stretch>
                  </pic:blipFill>
                  <pic:spPr bwMode="auto">
                    <a:xfrm>
                      <a:off x="0" y="0"/>
                      <a:ext cx="4276090" cy="460375"/>
                    </a:xfrm>
                    <a:prstGeom prst="rect">
                      <a:avLst/>
                    </a:prstGeom>
                  </pic:spPr>
                </pic:pic>
              </a:graphicData>
            </a:graphic>
          </wp:anchor>
        </w:drawing>
      </w:r>
      <w:r>
        <w:rPr>
          <w:rFonts w:cs="Cambria Math" w:ascii="Times new roman" w:hAnsi="Times new roman"/>
          <w:sz w:val="24"/>
          <w:szCs w:val="24"/>
        </w:rPr>
        <w:t>O</w:t>
      </w:r>
      <w:r>
        <w:rPr>
          <w:rFonts w:cs="Cambria Math" w:ascii="Times new roman" w:hAnsi="Times new roman"/>
          <w:sz w:val="24"/>
          <w:szCs w:val="24"/>
        </w:rPr>
        <w:t>r</w:t>
      </w:r>
    </w:p>
    <w:p>
      <w:pPr>
        <w:pStyle w:val="Default"/>
        <w:rPr>
          <w:rFonts w:ascii="Times new roman" w:hAnsi="Times new roman" w:cs="Cambria Math"/>
          <w:sz w:val="24"/>
          <w:szCs w:val="24"/>
        </w:rPr>
      </w:pPr>
      <w:r>
        <w:rPr>
          <w:rFonts w:cs="Cambria Math"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
            <wp:simplePos x="0" y="0"/>
            <wp:positionH relativeFrom="column">
              <wp:posOffset>700405</wp:posOffset>
            </wp:positionH>
            <wp:positionV relativeFrom="paragraph">
              <wp:posOffset>11430</wp:posOffset>
            </wp:positionV>
            <wp:extent cx="4266565" cy="47498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0" t="62905" r="1536" b="-56"/>
                    <a:stretch>
                      <a:fillRect/>
                    </a:stretch>
                  </pic:blipFill>
                  <pic:spPr bwMode="auto">
                    <a:xfrm>
                      <a:off x="0" y="0"/>
                      <a:ext cx="4266565" cy="474980"/>
                    </a:xfrm>
                    <a:prstGeom prst="rect">
                      <a:avLst/>
                    </a:prstGeom>
                  </pic:spPr>
                </pic:pic>
              </a:graphicData>
            </a:graphic>
          </wp:anchor>
        </w:drawing>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Comparing with equation (17) of the original text (unchanged in the revised version), it seems that the authors have omitted the factor </w:t>
      </w:r>
      <w:r>
        <w:rPr>
          <w:rFonts w:cs="Cambria Math" w:ascii="Times new roman" w:hAnsi="Times new roman"/>
          <w:sz w:val="24"/>
          <w:szCs w:val="24"/>
        </w:rPr>
        <w:t>𝑇</w:t>
      </w:r>
      <w:r>
        <w:rPr>
          <w:rFonts w:cs="Cambria Math" w:ascii="Times new roman" w:hAnsi="Times new roman"/>
          <w:sz w:val="24"/>
          <w:szCs w:val="24"/>
          <w:vertAlign w:val="subscript"/>
        </w:rPr>
        <w:t>𝑛𝑒𝑤</w:t>
      </w:r>
      <w:r>
        <w:rPr>
          <w:rFonts w:cs="Cambria Math" w:ascii="Times new roman" w:hAnsi="Times new roman"/>
          <w:sz w:val="24"/>
          <w:szCs w:val="24"/>
          <w:vertAlign w:val="superscript"/>
        </w:rPr>
        <w:t>𝑠𝑎𝑡</w:t>
      </w:r>
      <w:r>
        <w:rPr>
          <w:rFonts w:cs="Cambria Math" w:ascii="Times new roman" w:hAnsi="Times new roman"/>
          <w:sz w:val="24"/>
          <w:szCs w:val="24"/>
        </w:rPr>
        <w:t>/𝑇</w:t>
      </w:r>
      <w:r>
        <w:rPr>
          <w:rFonts w:cs="Cambria Math" w:ascii="Times new roman" w:hAnsi="Times new roman"/>
          <w:sz w:val="24"/>
          <w:szCs w:val="24"/>
          <w:vertAlign w:val="subscript"/>
        </w:rPr>
        <w:t>𝑜𝑙𝑑</w:t>
      </w:r>
      <w:r>
        <w:rPr>
          <w:rFonts w:cs="Cambria Math" w:ascii="Times new roman" w:hAnsi="Times new roman"/>
          <w:sz w:val="24"/>
          <w:szCs w:val="24"/>
          <w:vertAlign w:val="superscript"/>
        </w:rPr>
        <w:t>𝑠𝑎𝑡</w:t>
      </w:r>
      <w:r>
        <w:rPr>
          <w:rFonts w:cs="Cambria Math" w:ascii="Times new roman" w:hAnsi="Times new roman"/>
          <w:sz w:val="24"/>
          <w:szCs w:val="24"/>
        </w:rPr>
        <w:t xml:space="preserve"> </w:t>
      </w:r>
      <w:r>
        <w:rPr>
          <w:rFonts w:ascii="Times new roman" w:hAnsi="Times new roman"/>
          <w:sz w:val="24"/>
          <w:szCs w:val="24"/>
        </w:rPr>
        <w:t xml:space="preserve">of </w:t>
      </w:r>
      <w:r>
        <w:rPr>
          <w:rFonts w:cs="Cambria Math" w:ascii="Times new roman" w:hAnsi="Times new roman"/>
          <w:sz w:val="24"/>
          <w:szCs w:val="24"/>
        </w:rPr>
        <w:t>𝐴</w:t>
      </w:r>
      <w:r>
        <w:rPr>
          <w:rFonts w:cs="Cambria Math" w:ascii="Times new roman" w:hAnsi="Times new roman"/>
          <w:sz w:val="24"/>
          <w:szCs w:val="24"/>
          <w:vertAlign w:val="subscript"/>
        </w:rPr>
        <w:t>𝑜𝑙𝑑</w:t>
      </w:r>
      <w:r>
        <w:rPr>
          <w:rFonts w:cs="Cambria Math" w:ascii="Times new roman" w:hAnsi="Times new roman"/>
          <w:sz w:val="24"/>
          <w:szCs w:val="24"/>
          <w:vertAlign w:val="superscript"/>
        </w:rPr>
        <w:t>𝑑𝑒𝑝</w:t>
      </w:r>
      <w:r>
        <w:rPr>
          <w:rFonts w:cs="Cambria Math" w:ascii="Times new roman" w:hAnsi="Times new roman"/>
          <w:sz w:val="24"/>
          <w:szCs w:val="24"/>
        </w:rPr>
        <w:t xml:space="preserve"> </w:t>
      </w:r>
      <w:r>
        <w:rPr>
          <w:rFonts w:ascii="Times new roman" w:hAnsi="Times new roman"/>
          <w:sz w:val="24"/>
          <w:szCs w:val="24"/>
        </w:rPr>
        <w:t xml:space="preserve">in the right hand side of this equation. This is a serious flaw that may explains that the convergence of the ITIC method as presented in this article is decreasing when initializing Tsat far away (Figure 8). </w:t>
      </w:r>
    </w:p>
    <w:p>
      <w:pPr>
        <w:pStyle w:val="Default"/>
        <w:rPr>
          <w:rFonts w:ascii="Times new roman" w:hAnsi="Times new roman"/>
          <w:sz w:val="24"/>
          <w:szCs w:val="24"/>
        </w:rPr>
      </w:pPr>
      <w:r>
        <w:rPr>
          <w:rFonts w:ascii="Times new roman" w:hAnsi="Times new roman"/>
          <w:sz w:val="24"/>
          <w:szCs w:val="24"/>
        </w:rPr>
        <w:t xml:space="preserve">In explaining how they obtained equation (17) the authors refer to the linear dependence of </w:t>
      </w:r>
      <w:r>
        <w:rPr>
          <w:rFonts w:ascii="Times new roman" w:hAnsi="Times new roman"/>
          <w:i/>
          <w:iCs/>
          <w:sz w:val="24"/>
          <w:szCs w:val="24"/>
        </w:rPr>
        <w:t>TU</w:t>
      </w:r>
      <w:r>
        <w:rPr>
          <w:rFonts w:ascii="Times new roman" w:hAnsi="Times new roman"/>
          <w:i/>
          <w:iCs/>
          <w:sz w:val="24"/>
          <w:szCs w:val="24"/>
          <w:vertAlign w:val="superscript"/>
        </w:rPr>
        <w:t>dep</w:t>
      </w:r>
      <w:r>
        <w:rPr>
          <w:rFonts w:ascii="Times new roman" w:hAnsi="Times new roman"/>
          <w:sz w:val="24"/>
          <w:szCs w:val="24"/>
        </w:rPr>
        <w:t xml:space="preserve"> as varying linearly with </w:t>
      </w:r>
      <w:r>
        <w:rPr>
          <w:rFonts w:ascii="Times new roman" w:hAnsi="Times new roman"/>
          <w:i/>
          <w:iCs/>
          <w:sz w:val="24"/>
          <w:szCs w:val="24"/>
        </w:rPr>
        <w:t>1/T</w:t>
      </w:r>
      <w:r>
        <w:rPr>
          <w:rFonts w:ascii="Times new roman" w:hAnsi="Times new roman"/>
          <w:sz w:val="24"/>
          <w:szCs w:val="24"/>
        </w:rPr>
        <w:t xml:space="preserve">.. They do not discuss specifically this point in the main text, but let us take it for granted, as it may be a better approximation than considering </w:t>
      </w:r>
      <w:r>
        <w:rPr>
          <w:rFonts w:ascii="Times new roman" w:hAnsi="Times new roman"/>
          <w:i/>
          <w:iCs/>
          <w:sz w:val="24"/>
          <w:szCs w:val="24"/>
        </w:rPr>
        <w:t>U</w:t>
      </w:r>
      <w:r>
        <w:rPr>
          <w:rFonts w:ascii="Times new roman" w:hAnsi="Times new roman"/>
          <w:i/>
          <w:iCs/>
          <w:sz w:val="24"/>
          <w:szCs w:val="24"/>
          <w:vertAlign w:val="superscript"/>
        </w:rPr>
        <w:t>de</w:t>
      </w:r>
      <w:r>
        <w:rPr>
          <w:rFonts w:ascii="Times new roman" w:hAnsi="Times new roman"/>
          <w:sz w:val="24"/>
          <w:szCs w:val="24"/>
          <w:vertAlign w:val="superscript"/>
        </w:rPr>
        <w:t>p</w:t>
      </w:r>
      <w:r>
        <w:rPr>
          <w:rFonts w:ascii="Times new roman" w:hAnsi="Times new roman"/>
          <w:sz w:val="24"/>
          <w:szCs w:val="24"/>
        </w:rPr>
        <w:t xml:space="preserve"> constant. The linear dependence of </w:t>
      </w:r>
      <w:r>
        <w:rPr>
          <w:rFonts w:ascii="Times new roman" w:hAnsi="Times new roman"/>
          <w:i/>
          <w:iCs/>
          <w:sz w:val="24"/>
          <w:szCs w:val="24"/>
        </w:rPr>
        <w:t>TU</w:t>
      </w:r>
      <w:r>
        <w:rPr>
          <w:rFonts w:ascii="Times new roman" w:hAnsi="Times new roman"/>
          <w:i/>
          <w:iCs/>
          <w:sz w:val="24"/>
          <w:szCs w:val="24"/>
          <w:vertAlign w:val="superscript"/>
        </w:rPr>
        <w:t>dep</w:t>
      </w:r>
      <w:r>
        <w:rPr>
          <w:rFonts w:ascii="Times new roman" w:hAnsi="Times new roman"/>
          <w:sz w:val="24"/>
          <w:szCs w:val="24"/>
        </w:rPr>
        <w:t xml:space="preserve"> vs </w:t>
      </w:r>
      <w:r>
        <w:rPr>
          <w:rFonts w:ascii="Times new roman" w:hAnsi="Times new roman"/>
          <w:i/>
          <w:iCs/>
          <w:sz w:val="24"/>
          <w:szCs w:val="24"/>
        </w:rPr>
        <w:t>1/T</w:t>
      </w:r>
      <w:r>
        <w:rPr>
          <w:rFonts w:ascii="Times new roman" w:hAnsi="Times new roman"/>
          <w:sz w:val="24"/>
          <w:szCs w:val="24"/>
        </w:rPr>
        <w:t xml:space="preserve"> implies that there are two constants a and b such that : </w:t>
      </w:r>
    </w:p>
    <w:p>
      <w:pPr>
        <w:pStyle w:val="Default"/>
        <w:rPr>
          <w:rFonts w:ascii="Times new roman" w:hAnsi="Times new roman"/>
          <w:sz w:val="24"/>
          <w:szCs w:val="24"/>
        </w:rPr>
      </w:pPr>
      <w:r>
        <w:rPr>
          <w:rFonts w:ascii="Times new roman" w:hAnsi="Times new roman"/>
          <w:sz w:val="24"/>
          <w:szCs w:val="24"/>
        </w:rPr>
      </w:r>
    </w:p>
    <w:p>
      <w:pPr>
        <w:pStyle w:val="Default"/>
        <w:jc w:val="center"/>
        <w:rPr>
          <w:rFonts w:ascii="Times new roman" w:hAnsi="Times new roman"/>
          <w:i/>
          <w:i/>
          <w:iCs/>
          <w:sz w:val="24"/>
          <w:szCs w:val="24"/>
        </w:rPr>
      </w:pPr>
      <w:r>
        <w:rPr>
          <w:rFonts w:ascii="Times new roman" w:hAnsi="Times new roman"/>
          <w:i/>
          <w:iCs/>
          <w:sz w:val="24"/>
          <w:szCs w:val="24"/>
        </w:rPr>
        <w:t>TU</w:t>
      </w:r>
      <w:r>
        <w:rPr>
          <w:rFonts w:ascii="Times new roman" w:hAnsi="Times new roman"/>
          <w:i/>
          <w:iCs/>
          <w:sz w:val="24"/>
          <w:szCs w:val="24"/>
          <w:vertAlign w:val="superscript"/>
        </w:rPr>
        <w:t>dep</w:t>
      </w:r>
      <w:r>
        <w:rPr>
          <w:rFonts w:ascii="Times new roman" w:hAnsi="Times new roman"/>
          <w:i/>
          <w:iCs/>
          <w:sz w:val="24"/>
          <w:szCs w:val="24"/>
        </w:rPr>
        <w:t xml:space="preserve">= a + b/T </w:t>
      </w:r>
    </w:p>
    <w:p>
      <w:pPr>
        <w:pStyle w:val="Default"/>
        <w:jc w:val="center"/>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or equivalently </w:t>
      </w:r>
    </w:p>
    <w:p>
      <w:pPr>
        <w:pStyle w:val="Default"/>
        <w:rPr>
          <w:rFonts w:ascii="Times new roman" w:hAnsi="Times new roman"/>
          <w:sz w:val="24"/>
          <w:szCs w:val="24"/>
        </w:rPr>
      </w:pPr>
      <w:r>
        <w:rPr>
          <w:rFonts w:ascii="Times new roman" w:hAnsi="Times new roman"/>
          <w:sz w:val="24"/>
          <w:szCs w:val="24"/>
        </w:rPr>
      </w:r>
    </w:p>
    <w:p>
      <w:pPr>
        <w:pStyle w:val="Default"/>
        <w:jc w:val="center"/>
        <w:rPr>
          <w:rFonts w:ascii="Times new roman" w:hAnsi="Times new roman"/>
          <w:sz w:val="24"/>
          <w:szCs w:val="24"/>
        </w:rPr>
      </w:pPr>
      <w:r>
        <w:rPr>
          <w:rFonts w:ascii="Times new roman" w:hAnsi="Times new roman"/>
          <w:i/>
          <w:iCs/>
          <w:sz w:val="24"/>
          <w:szCs w:val="24"/>
        </w:rPr>
        <w:t>U</w:t>
      </w:r>
      <w:r>
        <w:rPr>
          <w:rFonts w:ascii="Times new roman" w:hAnsi="Times new roman"/>
          <w:i/>
          <w:iCs/>
          <w:sz w:val="24"/>
          <w:szCs w:val="24"/>
          <w:vertAlign w:val="superscript"/>
        </w:rPr>
        <w:t>dep</w:t>
      </w:r>
      <w:r>
        <w:rPr>
          <w:rFonts w:ascii="Times new roman" w:hAnsi="Times new roman"/>
          <w:i/>
          <w:iCs/>
          <w:sz w:val="24"/>
          <w:szCs w:val="24"/>
        </w:rPr>
        <w:t>=</w:t>
      </w:r>
      <w:r>
        <w:rPr>
          <w:rFonts w:ascii="Times new roman" w:hAnsi="Times new roman"/>
          <w:i/>
          <w:iCs/>
          <w:sz w:val="24"/>
          <w:szCs w:val="24"/>
        </w:rPr>
        <w:t>a</w:t>
      </w:r>
      <w:r>
        <w:rPr>
          <w:rFonts w:ascii="Times new roman" w:hAnsi="Times new roman"/>
          <w:i/>
          <w:iCs/>
          <w:sz w:val="24"/>
          <w:szCs w:val="24"/>
        </w:rPr>
        <w:t xml:space="preserve">/T + </w:t>
      </w:r>
      <w:r>
        <w:rPr>
          <w:rFonts w:ascii="Times new roman" w:hAnsi="Times new roman"/>
          <w:i/>
          <w:iCs/>
          <w:sz w:val="24"/>
          <w:szCs w:val="24"/>
        </w:rPr>
        <w:t>b</w:t>
      </w:r>
      <w:r>
        <w:rPr>
          <w:rFonts w:ascii="Times new roman" w:hAnsi="Times new roman"/>
          <w:i/>
          <w:iCs/>
          <w:sz w:val="24"/>
          <w:szCs w:val="24"/>
        </w:rPr>
        <w:t>/T</w:t>
      </w:r>
      <w:r>
        <w:rPr>
          <w:rFonts w:ascii="Times new roman" w:hAnsi="Times new roman"/>
          <w:i/>
          <w:iCs/>
          <w:sz w:val="24"/>
          <w:szCs w:val="24"/>
          <w:vertAlign w:val="superscript"/>
        </w:rPr>
        <w:t>2</w:t>
      </w:r>
      <w:r>
        <w:rPr>
          <w:rFonts w:ascii="Times new roman" w:hAnsi="Times new roman"/>
          <w:i/>
          <w:iCs/>
          <w:sz w:val="24"/>
          <w:szCs w:val="24"/>
        </w:rPr>
        <w:t xml:space="preserve"> </w:t>
      </w:r>
    </w:p>
    <w:p>
      <w:pPr>
        <w:pStyle w:val="Default"/>
        <w:jc w:val="center"/>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Then, using the equation (8,corrected) we get through exact integration :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cs="Cambria Math"/>
          <w:sz w:val="24"/>
          <w:szCs w:val="24"/>
        </w:rPr>
      </w:pPr>
      <w:r>
        <w:rPr>
          <w:rFonts w:cs="Cambria Math"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029970"/>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943600" cy="1029970"/>
                    </a:xfrm>
                    <a:prstGeom prst="rect">
                      <a:avLst/>
                    </a:prstGeom>
                  </pic:spPr>
                </pic:pic>
              </a:graphicData>
            </a:graphic>
          </wp:anchor>
        </w:drawing>
      </w:r>
    </w:p>
    <w:p>
      <w:pPr>
        <w:pStyle w:val="Default"/>
        <w:rPr>
          <w:rFonts w:ascii="Times new roman" w:hAnsi="Times new roman"/>
          <w:sz w:val="24"/>
          <w:szCs w:val="24"/>
        </w:rPr>
      </w:pPr>
      <w:r>
        <w:rPr>
          <w:rFonts w:ascii="Times new roman" w:hAnsi="Times new roman"/>
          <w:sz w:val="24"/>
          <w:szCs w:val="24"/>
        </w:rPr>
        <w:t xml:space="preserve">This expression does not match the proposed equation (17), and the problem of having dropped the factor </w:t>
      </w:r>
      <w:r>
        <w:rPr>
          <w:rFonts w:cs="Cambria Math" w:ascii="Times new roman" w:hAnsi="Times new roman"/>
          <w:sz w:val="24"/>
          <w:szCs w:val="24"/>
        </w:rPr>
        <w:t>𝑇</w:t>
      </w:r>
      <w:r>
        <w:rPr>
          <w:rFonts w:cs="Cambria Math" w:ascii="Times new roman" w:hAnsi="Times new roman"/>
          <w:sz w:val="24"/>
          <w:szCs w:val="24"/>
          <w:vertAlign w:val="subscript"/>
        </w:rPr>
        <w:t>𝑛𝑒𝑤</w:t>
      </w:r>
      <w:r>
        <w:rPr>
          <w:rFonts w:cs="Cambria Math" w:ascii="Times new roman" w:hAnsi="Times new roman"/>
          <w:sz w:val="24"/>
          <w:szCs w:val="24"/>
          <w:vertAlign w:val="superscript"/>
        </w:rPr>
        <w:t>𝑠𝑎𝑡</w:t>
      </w:r>
      <w:r>
        <w:rPr>
          <w:rFonts w:cs="Cambria Math" w:ascii="Times new roman" w:hAnsi="Times new roman"/>
          <w:sz w:val="24"/>
          <w:szCs w:val="24"/>
        </w:rPr>
        <w:t>/𝑇</w:t>
      </w:r>
      <w:r>
        <w:rPr>
          <w:rFonts w:cs="Cambria Math" w:ascii="Times new roman" w:hAnsi="Times new roman"/>
          <w:sz w:val="24"/>
          <w:szCs w:val="24"/>
          <w:vertAlign w:val="subscript"/>
        </w:rPr>
        <w:t>𝑜𝑙𝑑</w:t>
      </w:r>
      <w:r>
        <w:rPr>
          <w:rFonts w:cs="Cambria Math" w:ascii="Times new roman" w:hAnsi="Times new roman"/>
          <w:sz w:val="24"/>
          <w:szCs w:val="24"/>
          <w:vertAlign w:val="superscript"/>
        </w:rPr>
        <w:t>𝑠𝑎𝑡</w:t>
      </w:r>
      <w:r>
        <w:rPr>
          <w:rFonts w:cs="Cambria Math" w:ascii="Times new roman" w:hAnsi="Times new roman"/>
          <w:sz w:val="24"/>
          <w:szCs w:val="24"/>
        </w:rPr>
        <w:t xml:space="preserve"> </w:t>
      </w:r>
      <w:r>
        <w:rPr>
          <w:rFonts w:ascii="Times new roman" w:hAnsi="Times new roman"/>
          <w:sz w:val="24"/>
          <w:szCs w:val="24"/>
        </w:rPr>
        <w:t xml:space="preserve">of </w:t>
      </w:r>
      <w:r>
        <w:rPr>
          <w:rFonts w:cs="Cambria Math" w:ascii="Times new roman" w:hAnsi="Times new roman"/>
          <w:sz w:val="24"/>
          <w:szCs w:val="24"/>
        </w:rPr>
        <w:t>𝐴</w:t>
      </w:r>
      <w:r>
        <w:rPr>
          <w:rFonts w:cs="Cambria Math" w:ascii="Times new roman" w:hAnsi="Times new roman"/>
          <w:sz w:val="24"/>
          <w:szCs w:val="24"/>
          <w:vertAlign w:val="subscript"/>
        </w:rPr>
        <w:t>𝑜𝑙𝑑</w:t>
      </w:r>
      <w:r>
        <w:rPr>
          <w:rFonts w:cs="Cambria Math" w:ascii="Times new roman" w:hAnsi="Times new roman"/>
          <w:sz w:val="24"/>
          <w:szCs w:val="24"/>
          <w:vertAlign w:val="superscript"/>
        </w:rPr>
        <w:t>𝑑𝑒𝑝</w:t>
      </w:r>
      <w:r>
        <w:rPr>
          <w:rFonts w:cs="Cambria Math" w:ascii="Times new roman" w:hAnsi="Times new roman"/>
          <w:sz w:val="24"/>
          <w:szCs w:val="24"/>
        </w:rPr>
        <w:t xml:space="preserve"> </w:t>
      </w:r>
      <w:r>
        <w:rPr>
          <w:rFonts w:ascii="Times new roman" w:hAnsi="Times new roman"/>
          <w:sz w:val="24"/>
          <w:szCs w:val="24"/>
        </w:rPr>
        <w:t xml:space="preserve">remains unsolved. It is likely that the confusion between dummy variables and interval end points in equation (8) has caused some errors in deriving equation (17) in the initial ITIC method. The answer of the authors (no changes except a short additional sentence in text) appears insufficient.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color w:val="0000FF"/>
          <w:sz w:val="24"/>
          <w:szCs w:val="24"/>
        </w:rPr>
      </w:pPr>
      <w:r>
        <w:rPr>
          <w:rFonts w:ascii="Times new roman" w:hAnsi="Times new roman"/>
          <w:color w:val="0000FF"/>
          <w:sz w:val="24"/>
          <w:szCs w:val="24"/>
        </w:rPr>
        <w:t xml:space="preserve">Assuming that the reviewer’s concern about ambiguity of  Eq.(8) is  resolved and our understanding of Eq.(8, corrected) is valid, we believe that Eq.(17) will no longer be incorrect. </w:t>
      </w:r>
      <w:r>
        <w:rPr>
          <w:rFonts w:ascii="Times new roman" w:hAnsi="Times new roman"/>
          <w:color w:val="0000FF"/>
          <w:sz w:val="24"/>
          <w:szCs w:val="24"/>
        </w:rPr>
        <w:t>T</w:t>
      </w:r>
      <w:r>
        <w:rPr>
          <w:rFonts w:ascii="Times new roman" w:hAnsi="Times new roman"/>
          <w:color w:val="0000FF"/>
          <w:sz w:val="24"/>
          <w:szCs w:val="24"/>
        </w:rPr>
        <w:t xml:space="preserve">he factor </w:t>
      </w:r>
      <w:r>
        <w:rPr>
          <w:rFonts w:cs="Cambria Math" w:ascii="Times new roman" w:hAnsi="Times new roman"/>
          <w:color w:val="0000FF"/>
          <w:sz w:val="24"/>
          <w:szCs w:val="24"/>
        </w:rPr>
        <w:t>𝑇</w:t>
      </w:r>
      <w:r>
        <w:rPr>
          <w:rFonts w:cs="Cambria Math" w:ascii="Times new roman" w:hAnsi="Times new roman"/>
          <w:color w:val="0000FF"/>
          <w:sz w:val="24"/>
          <w:szCs w:val="24"/>
          <w:vertAlign w:val="subscript"/>
        </w:rPr>
        <w:t>𝑛𝑒𝑤</w:t>
      </w:r>
      <w:r>
        <w:rPr>
          <w:rFonts w:cs="Cambria Math" w:ascii="Times new roman" w:hAnsi="Times new roman"/>
          <w:color w:val="0000FF"/>
          <w:sz w:val="24"/>
          <w:szCs w:val="24"/>
          <w:vertAlign w:val="superscript"/>
        </w:rPr>
        <w:t>𝑠𝑎𝑡</w:t>
      </w:r>
      <w:r>
        <w:rPr>
          <w:rFonts w:cs="Cambria Math" w:ascii="Times new roman" w:hAnsi="Times new roman"/>
          <w:color w:val="0000FF"/>
          <w:sz w:val="24"/>
          <w:szCs w:val="24"/>
        </w:rPr>
        <w:t>/𝑇</w:t>
      </w:r>
      <w:r>
        <w:rPr>
          <w:rFonts w:cs="Cambria Math" w:ascii="Times new roman" w:hAnsi="Times new roman"/>
          <w:color w:val="0000FF"/>
          <w:sz w:val="24"/>
          <w:szCs w:val="24"/>
          <w:vertAlign w:val="subscript"/>
        </w:rPr>
        <w:t>𝑜𝑙𝑑</w:t>
      </w:r>
      <w:r>
        <w:rPr>
          <w:rFonts w:cs="Cambria Math" w:ascii="Times new roman" w:hAnsi="Times new roman"/>
          <w:color w:val="0000FF"/>
          <w:sz w:val="24"/>
          <w:szCs w:val="24"/>
          <w:vertAlign w:val="superscript"/>
        </w:rPr>
        <w:t>𝑠𝑎𝑡</w:t>
      </w:r>
      <w:r>
        <w:rPr>
          <w:rFonts w:cs="Cambria Math" w:ascii="Times new roman" w:hAnsi="Times new roman"/>
          <w:color w:val="0000FF"/>
          <w:sz w:val="24"/>
          <w:szCs w:val="24"/>
        </w:rPr>
        <w:t xml:space="preserve"> </w:t>
      </w:r>
      <w:r>
        <w:rPr>
          <w:rFonts w:ascii="Times new roman" w:hAnsi="Times new roman"/>
          <w:color w:val="0000FF"/>
          <w:sz w:val="24"/>
          <w:szCs w:val="24"/>
        </w:rPr>
        <w:t xml:space="preserve">of </w:t>
      </w:r>
      <w:r>
        <w:rPr>
          <w:rFonts w:cs="Cambria Math" w:ascii="Times new roman" w:hAnsi="Times new roman"/>
          <w:color w:val="0000FF"/>
          <w:sz w:val="24"/>
          <w:szCs w:val="24"/>
        </w:rPr>
        <w:t>𝐴</w:t>
      </w:r>
      <w:r>
        <w:rPr>
          <w:rFonts w:cs="Cambria Math" w:ascii="Times new roman" w:hAnsi="Times new roman"/>
          <w:color w:val="0000FF"/>
          <w:sz w:val="24"/>
          <w:szCs w:val="24"/>
          <w:vertAlign w:val="subscript"/>
        </w:rPr>
        <w:t>𝑜𝑙𝑑</w:t>
      </w:r>
      <w:r>
        <w:rPr>
          <w:rFonts w:cs="Cambria Math" w:ascii="Times new roman" w:hAnsi="Times new roman"/>
          <w:color w:val="0000FF"/>
          <w:sz w:val="24"/>
          <w:szCs w:val="24"/>
          <w:vertAlign w:val="superscript"/>
        </w:rPr>
        <w:t xml:space="preserve">𝑑𝑒𝑝 </w:t>
      </w:r>
      <w:r>
        <w:rPr>
          <w:rFonts w:cs="Cambria Math" w:ascii="Times new roman" w:hAnsi="Times new roman"/>
          <w:color w:val="0000FF"/>
          <w:position w:val="0"/>
          <w:sz w:val="24"/>
          <w:sz w:val="24"/>
          <w:szCs w:val="24"/>
          <w:vertAlign w:val="baseline"/>
        </w:rPr>
        <w:t>in the above derivation originated from dividing the A</w:t>
      </w:r>
      <w:r>
        <w:rPr>
          <w:rFonts w:cs="Cambria Math" w:ascii="Times new roman" w:hAnsi="Times new roman"/>
          <w:color w:val="0000FF"/>
          <w:sz w:val="24"/>
          <w:szCs w:val="24"/>
          <w:vertAlign w:val="subscript"/>
        </w:rPr>
        <w:t>new</w:t>
      </w:r>
      <w:r>
        <w:rPr>
          <w:rFonts w:cs="Cambria Math" w:ascii="Times new roman" w:hAnsi="Times new roman"/>
          <w:color w:val="0000FF"/>
          <w:sz w:val="24"/>
          <w:szCs w:val="24"/>
          <w:vertAlign w:val="superscript"/>
        </w:rPr>
        <w:t>dep</w:t>
      </w:r>
      <w:r>
        <w:rPr>
          <w:rFonts w:cs="Cambria Math" w:ascii="Times new roman" w:hAnsi="Times new roman"/>
          <w:color w:val="0000FF"/>
          <w:position w:val="0"/>
          <w:sz w:val="24"/>
          <w:sz w:val="24"/>
          <w:szCs w:val="24"/>
          <w:vertAlign w:val="baseline"/>
        </w:rPr>
        <w:t xml:space="preserve"> and  A</w:t>
      </w:r>
      <w:r>
        <w:rPr>
          <w:rFonts w:cs="Cambria Math" w:ascii="Times new roman" w:hAnsi="Times new roman"/>
          <w:color w:val="0000FF"/>
          <w:sz w:val="24"/>
          <w:szCs w:val="24"/>
          <w:vertAlign w:val="subscript"/>
        </w:rPr>
        <w:t>old</w:t>
      </w:r>
      <w:r>
        <w:rPr>
          <w:rFonts w:cs="Cambria Math" w:ascii="Times new roman" w:hAnsi="Times new roman"/>
          <w:color w:val="0000FF"/>
          <w:sz w:val="24"/>
          <w:szCs w:val="24"/>
          <w:vertAlign w:val="superscript"/>
        </w:rPr>
        <w:t>dep</w:t>
      </w:r>
      <w:r>
        <w:rPr>
          <w:rFonts w:cs="Cambria Math" w:ascii="Times new roman" w:hAnsi="Times new roman"/>
          <w:color w:val="0000FF"/>
          <w:position w:val="0"/>
          <w:sz w:val="24"/>
          <w:sz w:val="24"/>
          <w:szCs w:val="24"/>
          <w:vertAlign w:val="baseline"/>
        </w:rPr>
        <w:t xml:space="preserve"> by their corresponding temperatures. </w:t>
      </w:r>
      <w:r>
        <w:rPr>
          <w:rFonts w:cs="Cambria Math" w:ascii="Times new roman" w:hAnsi="Times new roman"/>
          <w:color w:val="0000FF"/>
          <w:position w:val="0"/>
          <w:sz w:val="24"/>
          <w:sz w:val="24"/>
          <w:szCs w:val="24"/>
          <w:vertAlign w:val="baseline"/>
        </w:rPr>
        <w:t xml:space="preserve">Also, omitting the T factor in the integrand causes the second derivation above to be incorrect.  </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color w:val="00B0F0"/>
          <w:sz w:val="24"/>
          <w:szCs w:val="24"/>
        </w:rPr>
        <w:t>Again, the reviewer’s concerns are valid. We need to improve our derivation.</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2.4 (blank item, the referee apologizes for this numbering error in previous report)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2.5 Correlation of saturation pressure and acentric factor : the revised version makes use of Antoine’s law to correlate vapor pressure (equation 27) , and it does no more refer to Lee Kesler’s method to evaluate the acentric factor. This improves the consistency of the ITIC method. The answer is OK.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r>
    </w:p>
    <w:p>
      <w:pPr>
        <w:pStyle w:val="Default"/>
        <w:spacing w:before="0" w:after="347"/>
        <w:rPr>
          <w:rFonts w:ascii="Times new roman" w:hAnsi="Times new roman"/>
          <w:sz w:val="24"/>
          <w:szCs w:val="24"/>
        </w:rPr>
      </w:pPr>
      <w:r>
        <w:rPr>
          <w:rFonts w:ascii="Times new roman" w:hAnsi="Times new roman"/>
          <w:b/>
          <w:bCs/>
          <w:sz w:val="24"/>
          <w:szCs w:val="24"/>
        </w:rPr>
        <w:t xml:space="preserve">3. ITIC validation </w:t>
      </w:r>
    </w:p>
    <w:p>
      <w:pPr>
        <w:pStyle w:val="Default"/>
        <w:spacing w:before="0" w:after="347"/>
        <w:rPr>
          <w:sz w:val="23"/>
          <w:szCs w:val="23"/>
        </w:rPr>
      </w:pPr>
      <w:r>
        <w:rPr>
          <w:rFonts w:ascii="Times new roman" w:hAnsi="Times new roman"/>
          <w:sz w:val="24"/>
          <w:szCs w:val="24"/>
        </w:rPr>
        <w:t xml:space="preserve">3.1 provide initial estimates used for Tsat for dodecane in Tables : OK with the answer </w:t>
      </w:r>
    </w:p>
    <w:p>
      <w:pPr>
        <w:pStyle w:val="Default"/>
        <w:spacing w:before="0" w:after="347"/>
        <w:rPr>
          <w:sz w:val="23"/>
          <w:szCs w:val="23"/>
        </w:rPr>
      </w:pPr>
      <w:r>
        <w:rPr>
          <w:rFonts w:ascii="Times new roman" w:hAnsi="Times new roman"/>
          <w:sz w:val="24"/>
          <w:szCs w:val="24"/>
        </w:rPr>
        <w:t xml:space="preserve">3.2 Sensitivity of VLE results to the virial coefficients : I understand from the reply and added text that the sensitivity to virial coefficients is low. The answer appears OK </w:t>
      </w:r>
    </w:p>
    <w:p>
      <w:pPr>
        <w:pStyle w:val="Default"/>
        <w:spacing w:before="0" w:after="347"/>
        <w:rPr>
          <w:sz w:val="23"/>
          <w:szCs w:val="23"/>
        </w:rPr>
      </w:pPr>
      <w:r>
        <w:rPr>
          <w:rFonts w:ascii="Times new roman" w:hAnsi="Times new roman"/>
          <w:sz w:val="24"/>
          <w:szCs w:val="24"/>
        </w:rPr>
        <w:t xml:space="preserve">3.3 Show the influence of initializing Tsat far away from the final solution : the graph showing the successive iterations for dodecane in Supplementary material in a modified figure 3b is OK. Good point. Answer is OK. </w:t>
      </w:r>
    </w:p>
    <w:p>
      <w:pPr>
        <w:pStyle w:val="Default"/>
        <w:spacing w:before="0" w:after="347"/>
        <w:rPr>
          <w:sz w:val="23"/>
          <w:szCs w:val="23"/>
        </w:rPr>
      </w:pPr>
      <w:r>
        <w:rPr>
          <w:rFonts w:ascii="Times new roman" w:hAnsi="Times new roman"/>
          <w:sz w:val="24"/>
          <w:szCs w:val="24"/>
        </w:rPr>
        <w:t xml:space="preserve">3.4 In Figure 6, how is it possible that round Tsat values are imposed ? The proposed modification of figure 6 with added explanation appears reasonable. Answer is OK </w:t>
      </w:r>
    </w:p>
    <w:p>
      <w:pPr>
        <w:pStyle w:val="Default"/>
        <w:spacing w:before="0" w:after="347"/>
        <w:rPr>
          <w:rFonts w:ascii="Times new roman" w:hAnsi="Times new roman"/>
          <w:sz w:val="24"/>
          <w:szCs w:val="24"/>
        </w:rPr>
      </w:pPr>
      <w:r>
        <w:rPr>
          <w:rFonts w:ascii="Times new roman" w:hAnsi="Times new roman"/>
          <w:sz w:val="24"/>
          <w:szCs w:val="24"/>
        </w:rPr>
        <w:t>3.5 In Figure 7 the final Psat obtained by ITIC depends on the initialization. It is OK that the errors are low, but if the iterative method is well designed the deviations should not increase when initializing far away from the final solution. The example selected here, n-dodecane, is a well-known compound for which REFPROP is reliable, but small convergence issues might have larger impact on more complex molecules. Answer is acceptable, but can be improved.</w:t>
      </w:r>
    </w:p>
    <w:p>
      <w:pPr>
        <w:pStyle w:val="Default"/>
        <w:spacing w:before="0" w:after="347"/>
        <w:rPr>
          <w:rFonts w:ascii="Times new roman" w:hAnsi="Times new roman"/>
          <w:color w:val="0000FF"/>
          <w:sz w:val="24"/>
          <w:szCs w:val="24"/>
        </w:rPr>
      </w:pPr>
      <w:r>
        <w:rPr>
          <w:rFonts w:ascii="Times new roman" w:hAnsi="Times new roman"/>
          <w:color w:val="0000FF"/>
          <w:sz w:val="24"/>
          <w:szCs w:val="24"/>
        </w:rPr>
        <w:t>It is true</w:t>
      </w:r>
      <w:r>
        <w:rPr>
          <w:rFonts w:ascii="Times new roman" w:hAnsi="Times new roman"/>
          <w:color w:val="0000FF"/>
          <w:sz w:val="24"/>
          <w:szCs w:val="24"/>
        </w:rPr>
        <w:t xml:space="preserve"> that small convergence issues might introduce large impacts for complex molecules, but we believe that the increased deviations when Tsat is initialized far away from the final solution is inevitable. We also emphasize that the iterations do not involve running new simulations, </w:t>
      </w:r>
      <w:r>
        <w:rPr>
          <w:rFonts w:ascii="Times new roman" w:hAnsi="Times new roman"/>
          <w:color w:val="0000FF"/>
          <w:sz w:val="24"/>
          <w:szCs w:val="24"/>
        </w:rPr>
        <w:t>therefore T</w:t>
      </w:r>
      <w:r>
        <w:rPr>
          <w:rFonts w:ascii="Times new roman" w:hAnsi="Times new roman"/>
          <w:color w:val="0000FF"/>
          <w:sz w:val="24"/>
          <w:szCs w:val="24"/>
          <w:vertAlign w:val="subscript"/>
        </w:rPr>
        <w:t>sat</w:t>
      </w:r>
      <w:r>
        <w:rPr>
          <w:rFonts w:ascii="Times new roman" w:hAnsi="Times new roman"/>
          <w:color w:val="0000FF"/>
          <w:sz w:val="24"/>
          <w:szCs w:val="24"/>
          <w:vertAlign w:val="superscript"/>
        </w:rPr>
        <w:t xml:space="preserve">est </w:t>
      </w:r>
      <w:r>
        <w:rPr>
          <w:rFonts w:ascii="Times new roman" w:hAnsi="Times new roman"/>
          <w:color w:val="0000FF"/>
          <w:position w:val="0"/>
          <w:sz w:val="24"/>
          <w:sz w:val="24"/>
          <w:szCs w:val="24"/>
          <w:vertAlign w:val="baseline"/>
        </w:rPr>
        <w:t>does not improve through iterations.</w:t>
      </w:r>
    </w:p>
    <w:p>
      <w:pPr>
        <w:pStyle w:val="Default"/>
        <w:spacing w:before="0" w:after="347"/>
        <w:rPr>
          <w:sz w:val="23"/>
          <w:szCs w:val="23"/>
        </w:rPr>
      </w:pPr>
      <w:r>
        <w:rPr>
          <w:rFonts w:ascii="Times new roman" w:hAnsi="Times new roman"/>
          <w:color w:val="00B0F0"/>
          <w:sz w:val="24"/>
          <w:szCs w:val="24"/>
        </w:rPr>
        <w:t>I think the reviewer is again confusing the different iterative steps. Figure 7 does not iteratively improve the Tsat_est values by computing Z at the new Tsat value (i.e., no new “simulations” are performed). So it is completely normal that the deviations will increase when the initial Tsat_est is far away from the final value. We need to clarify that the only iterations are for solving the ITIC equations.</w:t>
      </w:r>
    </w:p>
    <w:p>
      <w:pPr>
        <w:pStyle w:val="Default"/>
        <w:rPr>
          <w:rFonts w:ascii="Times new roman" w:hAnsi="Times new roman"/>
          <w:sz w:val="24"/>
          <w:szCs w:val="24"/>
        </w:rPr>
      </w:pPr>
      <w:r>
        <w:rPr>
          <w:rFonts w:ascii="Times new roman" w:hAnsi="Times new roman"/>
          <w:sz w:val="24"/>
          <w:szCs w:val="24"/>
        </w:rPr>
        <w:t xml:space="preserve">3.6 Accuracy limited to 0.1% : mentioned in section 2.3. OK with the answer.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b/>
          <w:bCs/>
          <w:sz w:val="24"/>
          <w:szCs w:val="24"/>
        </w:rPr>
        <w:t xml:space="preserve">4. Simulation details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4.1 It is surprising to read that “the MC method with fixed bond lengths is favored due to lower fluctuations at low density”. In the revised manuscript “fluctuations” is replaced by “uncertainties” which is more correct. However this is applies also to MC with variable bond lengths, as the TraPPE-UA extension of reference 62. Answer acceptable, but can be improved.</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 </w:t>
      </w:r>
    </w:p>
    <w:p>
      <w:pPr>
        <w:pStyle w:val="Default"/>
        <w:rPr>
          <w:rFonts w:ascii="Times new roman" w:hAnsi="Times new roman"/>
          <w:color w:val="0000FF"/>
          <w:sz w:val="24"/>
          <w:szCs w:val="24"/>
        </w:rPr>
      </w:pPr>
      <w:r>
        <w:rPr>
          <w:rFonts w:ascii="Times new roman" w:hAnsi="Times new roman"/>
          <w:color w:val="0000FF"/>
          <w:sz w:val="24"/>
          <w:szCs w:val="24"/>
        </w:rPr>
        <w:t xml:space="preserve">We agree that MC with flexible-bond also involves less uncertainties. Since the “fixed-bond” in the above-mentioned sentence mostly refers to MD, we removed it from that sentence. </w:t>
      </w:r>
    </w:p>
    <w:p>
      <w:pPr>
        <w:pStyle w:val="Default"/>
        <w:rPr>
          <w:rFonts w:ascii="Times new roman" w:hAnsi="Times new roman"/>
          <w:color w:val="0000FF"/>
          <w:sz w:val="24"/>
          <w:szCs w:val="24"/>
        </w:rPr>
      </w:pPr>
      <w:r>
        <w:rPr>
          <w:rFonts w:ascii="Times new roman" w:hAnsi="Times new roman"/>
          <w:color w:val="0000FF"/>
          <w:sz w:val="24"/>
          <w:szCs w:val="24"/>
        </w:rPr>
      </w:r>
    </w:p>
    <w:p>
      <w:pPr>
        <w:pStyle w:val="Default"/>
        <w:rPr>
          <w:color w:val="00B0F0"/>
          <w:sz w:val="28"/>
          <w:szCs w:val="23"/>
        </w:rPr>
      </w:pPr>
      <w:r>
        <w:rPr>
          <w:rFonts w:ascii="Times new roman" w:hAnsi="Times new roman"/>
          <w:color w:val="00B0F0"/>
          <w:sz w:val="24"/>
          <w:szCs w:val="24"/>
        </w:rPr>
        <w:t>I have no idea what the reviewer is trying to convey with “this applies also to MC with variable bond lengths…” Any ideas? Although ref 62 does use variable bond lengths, I think we used fixed bonds for any compound that we simulated with the TraPPE-UA extension. Is that correct?</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4.2 is it possible to apply the ITIC method at imposed Tsat = 0.65, 0.75 and 0.85 in reduced units ? The sentence has been reformulated. Answer is OK. </w:t>
      </w:r>
    </w:p>
    <w:p>
      <w:pPr>
        <w:pStyle w:val="Default"/>
        <w:rPr>
          <w:rFonts w:ascii="Times new roman" w:hAnsi="Times new roman"/>
          <w:sz w:val="24"/>
          <w:szCs w:val="24"/>
        </w:rPr>
      </w:pPr>
      <w:r>
        <w:rPr>
          <w:rFonts w:ascii="Times new roman" w:hAnsi="Times new roman"/>
          <w:sz w:val="24"/>
          <w:szCs w:val="24"/>
        </w:rPr>
      </w:r>
    </w:p>
    <w:p>
      <w:pPr>
        <w:pStyle w:val="Default"/>
        <w:rPr>
          <w:color w:val="00B0F0"/>
          <w:sz w:val="28"/>
          <w:szCs w:val="23"/>
        </w:rPr>
      </w:pPr>
      <w:r>
        <w:rPr>
          <w:rFonts w:ascii="Times new roman" w:hAnsi="Times new roman"/>
          <w:color w:val="00B0F0"/>
          <w:sz w:val="24"/>
          <w:szCs w:val="24"/>
        </w:rPr>
        <w:t>I think we still need to modify the sentence to say “approximately,” i.e., the sentence should read, “compared with the ITIC coexistence points obtained at liquid densities corresponding to reduced temperatures of approximately 0.65, 0.75, and 0.85.”</w:t>
      </w:r>
    </w:p>
    <w:p>
      <w:pPr>
        <w:pStyle w:val="Default"/>
        <w:rPr>
          <w:rFonts w:ascii="Times new roman" w:hAnsi="Times new roman"/>
          <w:color w:val="0000FF"/>
          <w:sz w:val="24"/>
          <w:szCs w:val="24"/>
        </w:rPr>
      </w:pPr>
      <w:r>
        <w:rPr>
          <w:rFonts w:ascii="Times new roman" w:hAnsi="Times new roman"/>
          <w:color w:val="0000FF"/>
          <w:sz w:val="24"/>
          <w:szCs w:val="24"/>
        </w:rPr>
        <w:t xml:space="preserve">! </w:t>
      </w:r>
      <w:r>
        <w:rPr>
          <w:rFonts w:ascii="Times new roman" w:hAnsi="Times new roman"/>
          <w:color w:val="0000FF"/>
          <w:sz w:val="24"/>
          <w:szCs w:val="24"/>
        </w:rPr>
        <w:t>In my version that sentence does include “approximately”. Maybe you were looking at an old version of the manuscript?</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4.3 …computation time required by successive iterations on saturation temperature in ITIC. Explanation provided in section 2.3 of the revised version. Answer is OK.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4.4 misleading statement “for reduced temperatures of 0.45 and 0.55 … GEMC is not feasible for n-dodecane” . The revised version includes a statement that GEMC + GDI is also able to provide low temperature VLE data. However this referee maintains that it would be fair to compare ITIC, which is basically an integration method, with other state-of the art integration methods. Among the references cited by the authors, there are at least five articles applying integration methods to VLE properties or to forcefield parametrization at low reduced temperatures (references 8, 10, 52, 60, 62). </w:t>
      </w:r>
      <w:r>
        <w:rPr>
          <w:rFonts w:ascii="Times new roman" w:hAnsi="Times new roman"/>
          <w:color w:val="FF0000"/>
          <w:sz w:val="24"/>
          <w:szCs w:val="24"/>
        </w:rPr>
        <w:t>Answer is acceptable, but can be improved</w:t>
      </w:r>
      <w:r>
        <w:rPr>
          <w:rFonts w:ascii="Times new roman" w:hAnsi="Times new roman"/>
          <w:sz w:val="24"/>
          <w:szCs w:val="24"/>
        </w:rPr>
        <w:t xml:space="preserve">.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color w:val="00B0F0"/>
          <w:sz w:val="24"/>
          <w:szCs w:val="24"/>
        </w:rPr>
        <w:t>Although the reviewer is letting this pass, are we satisfied? Do we need to do a better job representing the literature integration methods and how they have been applied?</w:t>
      </w:r>
    </w:p>
    <w:p>
      <w:pPr>
        <w:pStyle w:val="Default"/>
        <w:rPr>
          <w:rFonts w:ascii="Times new roman" w:hAnsi="Times new roman"/>
          <w:color w:val="0000FF"/>
          <w:sz w:val="24"/>
          <w:szCs w:val="24"/>
        </w:rPr>
      </w:pPr>
      <w:r>
        <w:rPr>
          <w:rFonts w:ascii="Times new roman" w:hAnsi="Times new roman"/>
          <w:color w:val="0000FF"/>
          <w:sz w:val="24"/>
          <w:szCs w:val="24"/>
        </w:rPr>
        <w:t xml:space="preserve">! </w:t>
      </w:r>
      <w:r>
        <w:rPr>
          <w:rFonts w:ascii="Times new roman" w:hAnsi="Times new roman"/>
          <w:color w:val="0000FF"/>
          <w:sz w:val="24"/>
          <w:szCs w:val="24"/>
        </w:rPr>
        <w:t>I’ve been thinking about digging into Gibbs-Duhem literature to compare ITIC at low T range with Gibbs-Duhem results. But I think that requires running simulations as it is not likely to find GD results for systems that we already simulated. Let’s discuss this further!</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4.5 Initialization of NVT simulations of the liquid phase . The revised version is pointing to Packmol when GOMC or LAMMPS is used and to Cassandra and GROMACS internal initialization features. This referee regrets that no detail is given on these features (e.g. how to avoid internetted cycles, applicability at low reduced temperature). Answer is acceptable, </w:t>
      </w:r>
      <w:r>
        <w:rPr>
          <w:rFonts w:ascii="Times new roman" w:hAnsi="Times new roman"/>
          <w:color w:val="FF0000"/>
          <w:sz w:val="24"/>
          <w:szCs w:val="24"/>
        </w:rPr>
        <w:t>but can be improved.</w:t>
      </w:r>
    </w:p>
    <w:p>
      <w:pPr>
        <w:pStyle w:val="Default"/>
        <w:rPr>
          <w:rFonts w:ascii="Times new roman" w:hAnsi="Times new roman"/>
          <w:color w:val="0000FF"/>
          <w:sz w:val="24"/>
          <w:szCs w:val="24"/>
        </w:rPr>
      </w:pPr>
      <w:r>
        <w:rPr>
          <w:rFonts w:ascii="Times new roman" w:hAnsi="Times new roman"/>
          <w:color w:val="0000FF"/>
          <w:sz w:val="24"/>
          <w:szCs w:val="24"/>
        </w:rPr>
        <w:t>! Should we write something here as a response?</w:t>
      </w:r>
    </w:p>
    <w:p>
      <w:pPr>
        <w:pStyle w:val="Default"/>
        <w:rPr>
          <w:rFonts w:ascii="Times new roman" w:hAnsi="Times new roman"/>
          <w:sz w:val="24"/>
          <w:szCs w:val="24"/>
        </w:rPr>
      </w:pPr>
      <w:r>
        <w:rPr>
          <w:rFonts w:ascii="Times new roman" w:hAnsi="Times new roman"/>
          <w:sz w:val="24"/>
          <w:szCs w:val="24"/>
        </w:rPr>
      </w:r>
    </w:p>
    <w:p>
      <w:pPr>
        <w:pStyle w:val="Default"/>
        <w:rPr>
          <w:color w:val="00B0F0"/>
          <w:sz w:val="28"/>
          <w:szCs w:val="23"/>
        </w:rPr>
      </w:pPr>
      <w:r>
        <w:rPr>
          <w:rFonts w:ascii="Times new roman" w:hAnsi="Times new roman"/>
          <w:color w:val="00B0F0"/>
          <w:sz w:val="24"/>
          <w:szCs w:val="24"/>
        </w:rPr>
        <w:t>I do not think we need to worry about all these details. Basically, if you can build the box you can run ITIC. There are lots of well-known tricks for building boxes at high densities for complex structures, we do not need to reinvent the wheel here.</w:t>
      </w:r>
    </w:p>
    <w:p>
      <w:pPr>
        <w:pStyle w:val="Default"/>
        <w:rPr>
          <w:rFonts w:ascii="Times new roman" w:hAnsi="Times new roman" w:cs="Calibri"/>
          <w:b/>
          <w:b/>
          <w:bCs/>
          <w:sz w:val="24"/>
          <w:szCs w:val="24"/>
        </w:rPr>
      </w:pPr>
      <w:r>
        <w:rPr>
          <w:rFonts w:cs="Calibri" w:ascii="Times new roman" w:hAnsi="Times new roman"/>
          <w:b/>
          <w:bCs/>
          <w:sz w:val="24"/>
          <w:szCs w:val="24"/>
        </w:rPr>
      </w:r>
    </w:p>
    <w:p>
      <w:pPr>
        <w:pStyle w:val="Default"/>
        <w:rPr>
          <w:rFonts w:ascii="Times new roman" w:hAnsi="Times new roman"/>
          <w:sz w:val="24"/>
          <w:szCs w:val="24"/>
        </w:rPr>
      </w:pPr>
      <w:r>
        <w:rPr>
          <w:rFonts w:cs="Calibri" w:ascii="Times new roman" w:hAnsi="Times new roman"/>
          <w:b/>
          <w:bCs/>
          <w:sz w:val="24"/>
          <w:szCs w:val="24"/>
        </w:rPr>
        <w:t xml:space="preserve">5 Calculation of virial coefficients </w:t>
      </w:r>
    </w:p>
    <w:p>
      <w:pPr>
        <w:pStyle w:val="Default"/>
        <w:rPr>
          <w:rFonts w:ascii="Times new roman" w:hAnsi="Times new roman" w:cs="Calibri"/>
          <w:b/>
          <w:b/>
          <w:bCs/>
          <w:sz w:val="24"/>
          <w:szCs w:val="24"/>
        </w:rPr>
      </w:pPr>
      <w:r>
        <w:rPr>
          <w:rFonts w:cs="Calibri" w:ascii="Times new roman" w:hAnsi="Times new roman"/>
          <w:b/>
          <w:bCs/>
          <w:sz w:val="24"/>
          <w:szCs w:val="24"/>
        </w:rPr>
      </w:r>
    </w:p>
    <w:p>
      <w:pPr>
        <w:pStyle w:val="Default"/>
        <w:rPr>
          <w:rFonts w:ascii="Times new roman" w:hAnsi="Times new roman"/>
          <w:sz w:val="24"/>
          <w:szCs w:val="24"/>
        </w:rPr>
      </w:pPr>
      <w:r>
        <w:rPr>
          <w:rFonts w:cs="Calibri" w:ascii="Times new roman" w:hAnsi="Times new roman"/>
          <w:b/>
          <w:bCs/>
          <w:sz w:val="24"/>
          <w:szCs w:val="24"/>
        </w:rPr>
        <w:t xml:space="preserve">6. Finite size effects </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6.1 Figure 9 , divergence of the pressure determination in the zero density limit when the molecule has internal degrees of freedom. The revised version explains that in MD, intermolecular collisions may not be sufficiently frequent to equilibrate all degrees of freedom, and provides an additional figure in Supplementary material. Section title is changed, which is a good point. Answer is OK. </w:t>
      </w:r>
    </w:p>
    <w:p>
      <w:pPr>
        <w:pStyle w:val="Default"/>
        <w:rPr>
          <w:rFonts w:ascii="Times new roman" w:hAnsi="Times new roman"/>
          <w:sz w:val="24"/>
          <w:szCs w:val="24"/>
        </w:rPr>
      </w:pPr>
      <w:r>
        <w:rPr>
          <w:rFonts w:ascii="Times new roman" w:hAnsi="Times new roman"/>
          <w:sz w:val="24"/>
          <w:szCs w:val="24"/>
        </w:rPr>
      </w:r>
    </w:p>
    <w:p>
      <w:pPr>
        <w:pStyle w:val="Default"/>
        <w:rPr>
          <w:color w:val="00B0F0"/>
          <w:sz w:val="28"/>
          <w:szCs w:val="23"/>
        </w:rPr>
      </w:pPr>
      <w:r>
        <w:rPr>
          <w:rFonts w:ascii="Times new roman" w:hAnsi="Times new roman"/>
          <w:color w:val="00B0F0"/>
          <w:sz w:val="24"/>
          <w:szCs w:val="24"/>
        </w:rPr>
        <w:t>I think we should actually make Section 6 a subsection for Section 5, i.e., change Section 6 to Section 5.1 (or 5.2 if we change what is currently in Section 5 into Section 5.1). The reason being that both Sections 5 and 6 are about calculating virial coefficients. Section 5 focuses on the approach and derivation, while Section 6 focuses on obtaining good simulation results at low densities in order to obtain good virials.</w:t>
      </w:r>
    </w:p>
    <w:p>
      <w:pPr>
        <w:pStyle w:val="Default"/>
        <w:rPr>
          <w:rFonts w:ascii="Times new roman" w:hAnsi="Times new roman"/>
          <w:color w:val="0000FF"/>
          <w:sz w:val="24"/>
          <w:szCs w:val="24"/>
        </w:rPr>
      </w:pPr>
      <w:r>
        <w:rPr>
          <w:rFonts w:ascii="Times new roman" w:hAnsi="Times new roman"/>
          <w:color w:val="0000FF"/>
          <w:sz w:val="24"/>
          <w:szCs w:val="24"/>
        </w:rPr>
        <w:t xml:space="preserve">! </w:t>
      </w:r>
      <w:r>
        <w:rPr>
          <w:rFonts w:ascii="Times new roman" w:hAnsi="Times new roman"/>
          <w:color w:val="0000FF"/>
          <w:sz w:val="24"/>
          <w:szCs w:val="24"/>
        </w:rPr>
        <w:t>I totally agree with you, but that will affect a lot of references in the review letters. maybe consider this the last thing to do before final submission?</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6.2 Finite size effects on the compressibility factor Z and on the internal energy U for dense (liquid) phases. The revised version mentions finite size effects for ethane and acknowledges the need for further investigation. Answer is OK. </w:t>
      </w:r>
    </w:p>
    <w:p>
      <w:pPr>
        <w:pStyle w:val="Default"/>
        <w:rPr>
          <w:rFonts w:ascii="Times new roman" w:hAnsi="Times new roman" w:cs="Calibri"/>
          <w:b/>
          <w:b/>
          <w:bCs/>
          <w:sz w:val="24"/>
          <w:szCs w:val="24"/>
        </w:rPr>
      </w:pPr>
      <w:r>
        <w:rPr>
          <w:rFonts w:cs="Calibri" w:ascii="Times new roman" w:hAnsi="Times new roman"/>
          <w:b/>
          <w:bCs/>
          <w:sz w:val="24"/>
          <w:szCs w:val="24"/>
        </w:rPr>
      </w:r>
    </w:p>
    <w:p>
      <w:pPr>
        <w:pStyle w:val="Default"/>
        <w:rPr>
          <w:rFonts w:ascii="Times new roman" w:hAnsi="Times new roman"/>
          <w:sz w:val="24"/>
          <w:szCs w:val="24"/>
        </w:rPr>
      </w:pPr>
      <w:r>
        <w:rPr>
          <w:rFonts w:cs="Calibri" w:ascii="Times new roman" w:hAnsi="Times new roman"/>
          <w:b/>
          <w:bCs/>
          <w:sz w:val="24"/>
          <w:szCs w:val="24"/>
        </w:rPr>
        <w:t xml:space="preserve">7. Example simulations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7.1 Figures 10 and 11 : mention Tsat initialization of ITIC for methane, ethane, isobutane , isohexane, dodecane and TIP4P/2005 examples. The revised version indicates that initialization is performed with DIPPR data (reference 46). Answer is OK. </w:t>
      </w:r>
    </w:p>
    <w:p>
      <w:pPr>
        <w:pStyle w:val="Default"/>
        <w:rPr>
          <w:rFonts w:ascii="Times new roman" w:hAnsi="Times new roman"/>
          <w:sz w:val="24"/>
          <w:szCs w:val="24"/>
        </w:rPr>
      </w:pPr>
      <w:r>
        <w:rPr>
          <w:rFonts w:ascii="Times new roman" w:hAnsi="Times new roman"/>
          <w:sz w:val="24"/>
          <w:szCs w:val="24"/>
        </w:rPr>
      </w:r>
    </w:p>
    <w:p>
      <w:pPr>
        <w:pStyle w:val="Default"/>
        <w:rPr>
          <w:sz w:val="23"/>
          <w:szCs w:val="23"/>
        </w:rPr>
      </w:pPr>
      <w:r>
        <w:rPr>
          <w:rFonts w:ascii="Times new roman" w:hAnsi="Times new roman"/>
          <w:sz w:val="24"/>
          <w:szCs w:val="24"/>
        </w:rPr>
        <w:t xml:space="preserve">7.2 Figure 11 : compare with dodecane results GEMC + TI using TraPPE-UA [ Ungerer et al. , JCP, 112, (2000), 5499] . In the revised version these results are added in Figure 11. Answer is OK. </w:t>
      </w:r>
    </w:p>
    <w:p>
      <w:pPr>
        <w:pStyle w:val="Default"/>
        <w:rPr>
          <w:rFonts w:ascii="Times new roman" w:hAnsi="Times new roman" w:cs="Calibri"/>
          <w:b/>
          <w:b/>
          <w:bCs/>
          <w:sz w:val="24"/>
          <w:szCs w:val="24"/>
        </w:rPr>
      </w:pPr>
      <w:r>
        <w:rPr>
          <w:rFonts w:cs="Calibri" w:ascii="Times new roman" w:hAnsi="Times new roman"/>
          <w:b/>
          <w:bCs/>
          <w:sz w:val="24"/>
          <w:szCs w:val="24"/>
        </w:rPr>
      </w:r>
    </w:p>
    <w:p>
      <w:pPr>
        <w:pStyle w:val="Default"/>
        <w:rPr>
          <w:rFonts w:ascii="Times new roman" w:hAnsi="Times new roman"/>
          <w:sz w:val="24"/>
          <w:szCs w:val="24"/>
        </w:rPr>
      </w:pPr>
      <w:r>
        <w:rPr>
          <w:rFonts w:cs="Calibri" w:ascii="Times new roman" w:hAnsi="Times new roman"/>
          <w:b/>
          <w:bCs/>
          <w:sz w:val="24"/>
          <w:szCs w:val="24"/>
        </w:rPr>
        <w:t xml:space="preserve">8. Conclusions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8.1 application range of GEMC + TI versus ITIC methods in terms of reduced temperatures. In the revised version the computational load of ITIC is compared to GEMC or with GEMC + TI, which is fine. However the question raised by this referee in pint 8.1 was rather about the application range : is ITIC able to predict VLE down to Tr=0.3, as required for applications ? This point should be addressed in the conclusion. Answer is acceptable, </w:t>
      </w:r>
      <w:r>
        <w:rPr>
          <w:rFonts w:ascii="Times new roman" w:hAnsi="Times new roman"/>
          <w:color w:val="FF0000"/>
          <w:sz w:val="24"/>
          <w:szCs w:val="24"/>
        </w:rPr>
        <w:t>but can be improved</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 xml:space="preserve">To finally put this whole Tr=0.3 thing to bed, can we just apply ITIC to a compound where the triple point is around 0.3? For example, ethane has a reduced triple point temperature of 0.296. Of course, we might run into the challenge that the triple point for the force field is considerably higher than the triple point for the real compound, such that we are in the solid phase at these low temperatures. </w:t>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Is there a simpler way to prove that we can use ITIC at 0.3? For example, by using the REFPROP data instead of simulations. Unfortunately, the example compound for REFPROP (n-dodecane) has a reduced triple point temperature of 0.4, so it is not a satisfactory candidate. But would it be sufficient to analyze ethane using REFPROP data?</w:t>
      </w:r>
    </w:p>
    <w:p>
      <w:pPr>
        <w:pStyle w:val="Normal"/>
        <w:rPr>
          <w:rFonts w:ascii="Times new roman" w:hAnsi="Times new roman"/>
          <w:sz w:val="24"/>
          <w:szCs w:val="24"/>
        </w:rPr>
      </w:pPr>
      <w:r>
        <w:rPr>
          <w:rFonts w:cs="Times New Roman" w:ascii="Times new roman" w:hAnsi="Times new roman"/>
          <w:color w:val="00B0F0"/>
          <w:sz w:val="24"/>
          <w:szCs w:val="24"/>
        </w:rPr>
        <w:t>I think that simulating TraPPE-C2 near the triple point (90 K) would satisfy the reviewer. We would then need include this in Figures 10 and 11 and also point it out in the results discussion.</w:t>
      </w:r>
    </w:p>
    <w:p>
      <w:pPr>
        <w:pStyle w:val="Normal"/>
        <w:rPr>
          <w:rFonts w:ascii="Times new roman" w:hAnsi="Times new roman"/>
          <w:color w:val="0000FF"/>
          <w:sz w:val="24"/>
          <w:szCs w:val="24"/>
        </w:rPr>
      </w:pPr>
      <w:r>
        <w:rPr>
          <w:rFonts w:cs="Times New Roman" w:ascii="Times new roman" w:hAnsi="Times new roman"/>
          <w:color w:val="0000FF"/>
          <w:sz w:val="24"/>
          <w:szCs w:val="24"/>
        </w:rPr>
        <w:t xml:space="preserve">! </w:t>
      </w:r>
      <w:r>
        <w:rPr>
          <w:rFonts w:cs="Times New Roman" w:ascii="Times new roman" w:hAnsi="Times new roman"/>
          <w:color w:val="0000FF"/>
          <w:sz w:val="24"/>
          <w:szCs w:val="24"/>
        </w:rPr>
        <w:t>Todo: Run TraPPE-C2 simulations with T</w:t>
      </w:r>
      <w:r>
        <w:rPr>
          <w:rFonts w:cs="Times New Roman" w:ascii="Times new roman" w:hAnsi="Times new roman"/>
          <w:color w:val="0000FF"/>
          <w:sz w:val="24"/>
          <w:szCs w:val="24"/>
          <w:vertAlign w:val="subscript"/>
        </w:rPr>
        <w:t>r</w:t>
      </w:r>
      <w:r>
        <w:rPr>
          <w:rFonts w:cs="Times New Roman" w:ascii="Times new roman" w:hAnsi="Times new roman"/>
          <w:color w:val="0000FF"/>
          <w:sz w:val="24"/>
          <w:szCs w:val="24"/>
          <w:vertAlign w:val="superscript"/>
        </w:rPr>
        <w:t>min</w:t>
      </w:r>
      <w:r>
        <w:rPr>
          <w:rFonts w:cs="Times New Roman" w:ascii="Times new roman" w:hAnsi="Times new roman"/>
          <w:color w:val="0000FF"/>
          <w:sz w:val="24"/>
          <w:szCs w:val="24"/>
        </w:rPr>
        <w:t>=0.3</w:t>
      </w:r>
    </w:p>
    <w:p>
      <w:pPr>
        <w:pStyle w:val="Normal"/>
        <w:rPr>
          <w:sz w:val="23"/>
          <w:szCs w:val="23"/>
        </w:rPr>
      </w:pPr>
      <w:r>
        <w:rPr>
          <w:rFonts w:ascii="Times new roman" w:hAnsi="Times new roman"/>
          <w:sz w:val="24"/>
          <w:szCs w:val="24"/>
        </w:rPr>
        <w:t>8.2 The authors may insist on ITIC advantage = it avoids the implementation of transfer moves in GEMC or GCMC. The revised text refers to the low acceptance of these moves. Answer is OK.</w:t>
      </w:r>
    </w:p>
    <w:p>
      <w:pPr>
        <w:pStyle w:val="Normal"/>
        <w:rPr>
          <w:rFonts w:ascii="Times new roman" w:hAnsi="Times new roman" w:cs="Arial"/>
          <w:color w:val="000000"/>
          <w:sz w:val="24"/>
          <w:szCs w:val="24"/>
          <w:highlight w:val="white"/>
        </w:rPr>
      </w:pPr>
      <w:r>
        <w:rPr>
          <w:rFonts w:cs="Arial" w:ascii="Times new roman" w:hAnsi="Times new roman"/>
          <w:color w:val="000000"/>
          <w:sz w:val="24"/>
          <w:szCs w:val="24"/>
          <w:highlight w:val="white"/>
        </w:rPr>
      </w:r>
      <w:r>
        <w:br w:type="page"/>
      </w:r>
    </w:p>
    <w:p>
      <w:pPr>
        <w:pStyle w:val="Default"/>
        <w:jc w:val="center"/>
        <w:rPr>
          <w:rFonts w:ascii="Times new roman" w:hAnsi="Times new roman"/>
          <w:sz w:val="24"/>
          <w:szCs w:val="24"/>
        </w:rPr>
      </w:pPr>
      <w:r>
        <w:rPr>
          <w:rFonts w:cs="Arial" w:ascii="Times new roman" w:hAnsi="Times new roman"/>
          <w:b/>
          <w:bCs/>
          <w:color w:val="000000"/>
          <w:sz w:val="24"/>
          <w:szCs w:val="24"/>
          <w:shd w:fill="FFFFFF" w:val="clear"/>
        </w:rPr>
        <w:t>Response to Reviewer #3</w:t>
      </w:r>
    </w:p>
    <w:p>
      <w:pPr>
        <w:pStyle w:val="Default"/>
        <w:jc w:val="center"/>
        <w:rPr>
          <w:rFonts w:ascii="Times new roman" w:hAnsi="Times new roman" w:cs="Arial"/>
          <w:b/>
          <w:b/>
          <w:bCs/>
          <w:color w:val="000000"/>
          <w:sz w:val="24"/>
          <w:szCs w:val="24"/>
          <w:highlight w:val="white"/>
        </w:rPr>
      </w:pPr>
      <w:r>
        <w:rPr>
          <w:rFonts w:cs="Arial" w:ascii="Times new roman" w:hAnsi="Times new roman"/>
          <w:b/>
          <w:bCs/>
          <w:color w:val="000000"/>
          <w:sz w:val="24"/>
          <w:szCs w:val="24"/>
          <w:highlight w:val="white"/>
        </w:rPr>
      </w:r>
    </w:p>
    <w:p>
      <w:pPr>
        <w:pStyle w:val="Normal"/>
        <w:rPr>
          <w:rFonts w:ascii="Times new roman" w:hAnsi="Times new roman"/>
          <w:sz w:val="24"/>
          <w:szCs w:val="24"/>
        </w:rPr>
      </w:pPr>
      <w:r>
        <w:rPr>
          <w:rFonts w:cs="Arial" w:ascii="Times new roman" w:hAnsi="Times new roman"/>
          <w:color w:val="000000"/>
          <w:sz w:val="24"/>
          <w:szCs w:val="24"/>
          <w:shd w:fill="FFFFFF" w:val="clear"/>
        </w:rPr>
        <w:t>The authors have made revisions to address some of the</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concerns raised in my first review, but several of the issues remain</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unresolved and my second look through the manuscript has revealed</w:t>
      </w:r>
      <w:r>
        <w:rPr>
          <w:rFonts w:cs="Arial" w:ascii="Times new roman" w:hAnsi="Times new roman"/>
          <w:color w:val="000000"/>
          <w:sz w:val="24"/>
          <w:szCs w:val="24"/>
        </w:rPr>
        <w:br/>
      </w:r>
      <w:r>
        <w:rPr>
          <w:rFonts w:cs="Arial" w:ascii="Times new roman" w:hAnsi="Times new roman"/>
          <w:color w:val="000000"/>
          <w:sz w:val="24"/>
          <w:szCs w:val="24"/>
          <w:shd w:fill="FFFFFF" w:val="clear"/>
        </w:rPr>
        <w:t>additional issues that need to be fixed before publishing.</w:t>
      </w:r>
      <w:r>
        <w:rPr>
          <w:rFonts w:cs="Arial" w:ascii="Times new roman" w:hAnsi="Times new roman"/>
          <w:color w:val="222222"/>
          <w:sz w:val="24"/>
          <w:szCs w:val="24"/>
        </w:rPr>
        <w:br/>
        <w:br/>
      </w:r>
      <w:r>
        <w:rPr>
          <w:rFonts w:cs="Arial" w:ascii="Times new roman" w:hAnsi="Times new roman"/>
          <w:b/>
          <w:bCs/>
          <w:color w:val="000000"/>
          <w:sz w:val="24"/>
          <w:szCs w:val="24"/>
          <w:shd w:fill="FFFFFF" w:val="clear"/>
        </w:rPr>
        <w:t>Comment #6</w:t>
      </w:r>
      <w:r>
        <w:rPr>
          <w:rFonts w:cs="Arial" w:ascii="Times new roman" w:hAnsi="Times new roman"/>
          <w:color w:val="000000"/>
          <w:sz w:val="24"/>
          <w:szCs w:val="24"/>
        </w:rPr>
        <w:br/>
      </w:r>
      <w:r>
        <w:rPr>
          <w:rFonts w:cs="Arial" w:ascii="Times new roman" w:hAnsi="Times new roman"/>
          <w:color w:val="000000"/>
          <w:sz w:val="24"/>
          <w:szCs w:val="24"/>
          <w:shd w:fill="FFFFFF" w:val="clear"/>
        </w:rPr>
        <w:t>Please also note that the derivation seems to switch back and forth</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between k_B (Boltzmann's contant, please include subscript B) in eq.</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4, 5, 6 and 7 and R in eq. 2, 3, 8 and following.  Please choose one</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or the other.</w:t>
      </w:r>
    </w:p>
    <w:p>
      <w:pPr>
        <w:pStyle w:val="Normal"/>
        <w:rPr>
          <w:rFonts w:ascii="Times new roman" w:hAnsi="Times new roman"/>
          <w:sz w:val="24"/>
          <w:szCs w:val="24"/>
        </w:rPr>
      </w:pPr>
      <w:r>
        <w:rPr>
          <w:rFonts w:cs="Times New Roman" w:ascii="Times new roman" w:hAnsi="Times new roman"/>
          <w:color w:val="00B0F0"/>
          <w:sz w:val="24"/>
          <w:szCs w:val="24"/>
        </w:rPr>
        <w:t>This is a valid point. Since we primarily focus on molar quantities, I think we should use R. Plus I think we defined U, A as molar quantities, so Equation 4-7 should not use k to begin with.</w:t>
      </w:r>
      <w:r>
        <w:rPr>
          <w:rFonts w:cs="Arial" w:ascii="Times new roman" w:hAnsi="Times new roman"/>
          <w:color w:val="222222"/>
          <w:sz w:val="24"/>
          <w:szCs w:val="24"/>
        </w:rPr>
        <w:br/>
        <w:br/>
      </w:r>
      <w:r>
        <w:rPr>
          <w:rFonts w:cs="Arial" w:ascii="Times new roman" w:hAnsi="Times new roman"/>
          <w:color w:val="000000"/>
          <w:sz w:val="24"/>
          <w:szCs w:val="24"/>
          <w:shd w:fill="FFFFFF" w:val="clear"/>
        </w:rPr>
        <w:t>The RHS of equation 8 is now a definite integral (great), but it's</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still wrong because the temperature of the LHS is not indicated.  In</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fact, the LHS is a difference in free energy between T^sat and T^IT.</w:t>
      </w:r>
    </w:p>
    <w:p>
      <w:pPr>
        <w:pStyle w:val="Normal"/>
        <w:rPr>
          <w:rFonts w:ascii="Times new roman" w:hAnsi="Times new roman"/>
          <w:sz w:val="24"/>
          <w:szCs w:val="24"/>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34410" cy="48514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534410" cy="485140"/>
                    </a:xfrm>
                    <a:prstGeom prst="rect">
                      <a:avLst/>
                    </a:prstGeom>
                  </pic:spPr>
                </pic:pic>
              </a:graphicData>
            </a:graphic>
          </wp:anchor>
        </w:drawing>
      </w:r>
      <w:r>
        <w:rPr>
          <w:rFonts w:cs="Arial" w:ascii="Times new roman" w:hAnsi="Times new roman"/>
          <w:color w:val="000000"/>
          <w:sz w:val="24"/>
          <w:szCs w:val="24"/>
        </w:rPr>
        <w:br/>
      </w:r>
      <w:r>
        <w:rPr>
          <w:rFonts w:cs="Arial" w:ascii="Times new roman" w:hAnsi="Times new roman"/>
          <w:color w:val="000000"/>
          <w:sz w:val="24"/>
          <w:szCs w:val="24"/>
          <w:shd w:fill="FFFFFF" w:val="clear"/>
        </w:rPr>
        <w:t>Even with the "single molecule" handling of the ideal gas energy, I'm</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still concerned that the derivation is incorrect.  The errors are</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masked by the confusing approach taken and sloppiness like the LHS of</w:t>
      </w:r>
      <w:r>
        <w:rPr>
          <w:rFonts w:cs="Arial" w:ascii="Times new roman" w:hAnsi="Times new roman"/>
          <w:color w:val="222222"/>
          <w:sz w:val="24"/>
          <w:szCs w:val="24"/>
          <w:highlight w:val="white"/>
        </w:rPr>
        <w:t xml:space="preserve"> </w:t>
      </w:r>
      <w:r>
        <w:rPr>
          <w:rFonts w:cs="Arial" w:ascii="Times new roman" w:hAnsi="Times new roman"/>
          <w:color w:val="000000"/>
          <w:sz w:val="24"/>
          <w:szCs w:val="24"/>
          <w:shd w:fill="FFFFFF" w:val="clear"/>
        </w:rPr>
        <w:t>eq. 8.  This is repeated in Eq. 10 and 12.  Eq. 10 does not yield</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beta(A_liq-A_ig), but rather</w:t>
      </w:r>
      <w:r>
        <w:rPr>
          <w:rFonts w:cs="Arial" w:ascii="Times new roman" w:hAnsi="Times new roman"/>
          <w:color w:val="000000"/>
          <w:sz w:val="24"/>
          <w:szCs w:val="24"/>
        </w:rPr>
        <w:br/>
        <w:br/>
      </w:r>
      <w:r>
        <w:rPr>
          <w:rFonts w:cs="Arial" w:ascii="Times new roman" w:hAnsi="Times new roman"/>
          <w:color w:val="000000"/>
          <w:sz w:val="24"/>
          <w:szCs w:val="24"/>
          <w:shd w:fill="FFFFFF" w:val="clear"/>
        </w:rPr>
        <w:t>beta Aex(rho_liq,T^sat) - beta Aex(rho=0,T^IT))</w:t>
      </w:r>
      <w:r>
        <w:rPr>
          <w:rFonts w:cs="Arial" w:ascii="Times new roman" w:hAnsi="Times new roman"/>
          <w:color w:val="000000"/>
          <w:sz w:val="24"/>
          <w:szCs w:val="24"/>
        </w:rPr>
        <w:br/>
        <w:br/>
      </w:r>
      <w:r>
        <w:rPr>
          <w:rFonts w:cs="Arial" w:ascii="Times new roman" w:hAnsi="Times new roman"/>
          <w:color w:val="000000"/>
          <w:sz w:val="24"/>
          <w:szCs w:val="24"/>
          <w:shd w:fill="FFFFFF" w:val="clear"/>
        </w:rPr>
        <w:t>Eq. 12 does not yield beta(A_vap-A_ig), but rather</w:t>
      </w:r>
      <w:r>
        <w:rPr>
          <w:rFonts w:cs="Arial" w:ascii="Times new roman" w:hAnsi="Times new roman"/>
          <w:color w:val="000000"/>
          <w:sz w:val="24"/>
          <w:szCs w:val="24"/>
        </w:rPr>
        <w:br/>
        <w:br/>
      </w:r>
      <w:r>
        <w:rPr>
          <w:rFonts w:cs="Arial" w:ascii="Times new roman" w:hAnsi="Times new roman"/>
          <w:color w:val="000000"/>
          <w:sz w:val="24"/>
          <w:szCs w:val="24"/>
          <w:shd w:fill="FFFFFF" w:val="clear"/>
        </w:rPr>
        <w:t>beta Aex(rho_vap,T^sat) - beta Aex(rho=0,T^sat))</w:t>
      </w:r>
      <w:r>
        <w:rPr>
          <w:rFonts w:cs="Arial" w:ascii="Times new roman" w:hAnsi="Times new roman"/>
          <w:color w:val="000000"/>
          <w:sz w:val="24"/>
          <w:szCs w:val="24"/>
        </w:rPr>
        <w:br/>
        <w:br/>
      </w:r>
      <w:r>
        <w:rPr>
          <w:rFonts w:cs="Arial" w:ascii="Times new roman" w:hAnsi="Times new roman"/>
          <w:color w:val="000000"/>
          <w:sz w:val="24"/>
          <w:szCs w:val="24"/>
          <w:shd w:fill="FFFFFF" w:val="clear"/>
        </w:rPr>
        <w:t>Given that the reference free energies are for different temperatures,</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they will not cancel when substituted into eq. 3.</w:t>
      </w:r>
    </w:p>
    <w:p>
      <w:pPr>
        <w:pStyle w:val="Normal"/>
        <w:rPr>
          <w:rFonts w:ascii="Times new roman" w:hAnsi="Times new roman"/>
          <w:sz w:val="24"/>
          <w:szCs w:val="24"/>
        </w:rPr>
      </w:pPr>
      <w:r>
        <w:rPr>
          <w:rFonts w:cs="Times New Roman" w:ascii="Times new roman" w:hAnsi="Times new roman"/>
          <w:color w:val="00B0F0"/>
          <w:sz w:val="24"/>
          <w:szCs w:val="24"/>
        </w:rPr>
        <w:t>Both reviewers express this concern regarding the derivation.</w:t>
      </w:r>
      <w:r>
        <w:rPr>
          <w:rFonts w:cs="Arial" w:ascii="Times new roman" w:hAnsi="Times new roman"/>
          <w:color w:val="222222"/>
          <w:sz w:val="24"/>
          <w:szCs w:val="24"/>
        </w:rPr>
        <w:br/>
        <w:br/>
      </w:r>
      <w:r>
        <w:rPr>
          <w:rFonts w:cs="Arial" w:ascii="Times new roman" w:hAnsi="Times new roman"/>
          <w:color w:val="000000"/>
          <w:sz w:val="24"/>
          <w:szCs w:val="24"/>
          <w:shd w:fill="FFFFFF" w:val="clear"/>
        </w:rPr>
        <w:t>Please do a proper derivation.  The derivation would be simpler (and</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less confusing and prone to error) if absolute free energies are</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obtained and used in eq. 1.  I suspect that in the end, no measurement</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of ideal gas potential energy will be needed.</w:t>
      </w:r>
      <w:r>
        <w:rPr>
          <w:rFonts w:cs="Arial" w:ascii="Times new roman" w:hAnsi="Times new roman"/>
          <w:color w:val="000000"/>
          <w:sz w:val="24"/>
          <w:szCs w:val="24"/>
        </w:rPr>
        <w:br/>
        <w:br/>
      </w:r>
      <w:r>
        <w:rPr>
          <w:rFonts w:cs="Arial" w:ascii="Times new roman" w:hAnsi="Times new roman"/>
          <w:color w:val="000000"/>
          <w:sz w:val="24"/>
          <w:szCs w:val="24"/>
          <w:shd w:fill="FFFFFF" w:val="clear"/>
        </w:rPr>
        <w:t>If the ideal gas potential energy is still needed, then complexity of</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the single molecule method seems to be overstated.  First, the authors</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do not state what is so bad about using Nose-Hoover for a</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single-molecule simulation.  Second, most molecular dynamics implement</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thermostats beyond Nose-Hoover (is a Nose-Hoover chains thermostat</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sufficient?).  The Langevin thermostat is a common choice and is</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specifically implemented in LAMMPS.</w:t>
      </w:r>
    </w:p>
    <w:p>
      <w:pPr>
        <w:pStyle w:val="Normal"/>
        <w:rPr>
          <w:rFonts w:cs="Times New Roman"/>
          <w:color w:val="00B0F0"/>
        </w:rPr>
      </w:pPr>
      <w:r>
        <w:rPr>
          <w:rFonts w:ascii="Times new roman" w:hAnsi="Times new roman"/>
          <w:sz w:val="24"/>
          <w:szCs w:val="24"/>
        </w:rPr>
      </w:r>
    </w:p>
    <w:p>
      <w:pPr>
        <w:pStyle w:val="Normal"/>
        <w:rPr>
          <w:rFonts w:ascii="Times new roman" w:hAnsi="Times new roman"/>
          <w:sz w:val="24"/>
          <w:szCs w:val="24"/>
        </w:rPr>
      </w:pPr>
      <w:r>
        <w:rPr>
          <w:rFonts w:cs="Arial" w:ascii="Times new roman" w:hAnsi="Times new roman"/>
          <w:color w:val="0000FF"/>
          <w:sz w:val="24"/>
          <w:szCs w:val="24"/>
          <w:shd w:fill="FFFFFF" w:val="clear"/>
        </w:rPr>
        <w:t xml:space="preserve">We thank the reviewer for pointing </w:t>
      </w:r>
      <w:r>
        <w:rPr>
          <w:rFonts w:cs="Arial" w:ascii="Times new roman" w:hAnsi="Times new roman"/>
          <w:color w:val="0000FF"/>
          <w:sz w:val="24"/>
          <w:szCs w:val="24"/>
          <w:shd w:fill="FFFFFF" w:val="clear"/>
        </w:rPr>
        <w:t>out the issue of switching between k_B and R</w:t>
      </w:r>
      <w:r>
        <w:rPr>
          <w:rFonts w:cs="Arial" w:ascii="Times new roman" w:hAnsi="Times new roman"/>
          <w:color w:val="0000FF"/>
          <w:sz w:val="24"/>
          <w:szCs w:val="24"/>
          <w:shd w:fill="FFFFFF" w:val="clear"/>
        </w:rPr>
        <w:t>. We decided to always use R</w:t>
      </w:r>
      <w:r>
        <w:rPr>
          <w:rFonts w:cs="Arial" w:ascii="Times new roman" w:hAnsi="Times new roman"/>
          <w:color w:val="0000FF"/>
          <w:sz w:val="24"/>
          <w:szCs w:val="24"/>
          <w:shd w:fill="FFFFFF" w:val="clear"/>
        </w:rPr>
        <w:t>.</w:t>
      </w:r>
      <w:r>
        <w:rPr>
          <w:rFonts w:cs="Arial" w:ascii="Times new roman" w:hAnsi="Times new roman"/>
          <w:color w:val="0000FF"/>
          <w:sz w:val="24"/>
          <w:szCs w:val="24"/>
          <w:shd w:fill="FFFFFF" w:val="clear"/>
        </w:rPr>
        <w:t xml:space="preserve"> </w:t>
      </w:r>
      <w:r>
        <w:rPr>
          <w:rFonts w:cs="Arial" w:ascii="Times new roman" w:hAnsi="Times new roman"/>
          <w:color w:val="0000FF"/>
          <w:sz w:val="24"/>
          <w:szCs w:val="24"/>
          <w:highlight w:val="white"/>
        </w:rPr>
        <w:t xml:space="preserve">We agree with the reviewer that Equation 8 as written above is wrong </w:t>
      </w:r>
      <w:r>
        <w:rPr>
          <w:rFonts w:cs="Arial" w:ascii="Times new roman" w:hAnsi="Times new roman"/>
          <w:color w:val="0000FF"/>
          <w:sz w:val="24"/>
          <w:szCs w:val="24"/>
          <w:highlight w:val="white"/>
        </w:rPr>
        <w:t>and ambiguous.  The RHS of the equation is indeed the difference between A</w:t>
      </w:r>
      <w:r>
        <w:rPr>
          <w:rFonts w:cs="Arial" w:ascii="Times new roman" w:hAnsi="Times new roman"/>
          <w:color w:val="0000FF"/>
          <w:sz w:val="24"/>
          <w:szCs w:val="24"/>
          <w:highlight w:val="white"/>
          <w:vertAlign w:val="subscript"/>
        </w:rPr>
        <w:t>dep</w:t>
      </w:r>
      <w:r>
        <w:rPr>
          <w:rFonts w:cs="Arial" w:ascii="Times new roman" w:hAnsi="Times new roman"/>
          <w:color w:val="0000FF"/>
          <w:sz w:val="24"/>
          <w:szCs w:val="24"/>
          <w:highlight w:val="white"/>
          <w:vertAlign w:val="superscript"/>
        </w:rPr>
        <w:t>sat</w:t>
      </w:r>
      <w:r>
        <w:rPr>
          <w:rFonts w:cs="Arial" w:ascii="Times new roman" w:hAnsi="Times new roman"/>
          <w:color w:val="0000FF"/>
          <w:sz w:val="24"/>
          <w:szCs w:val="24"/>
          <w:highlight w:val="white"/>
        </w:rPr>
        <w:t xml:space="preserve"> and A</w:t>
      </w:r>
      <w:r>
        <w:rPr>
          <w:rFonts w:cs="Arial" w:ascii="Times new roman" w:hAnsi="Times new roman"/>
          <w:color w:val="0000FF"/>
          <w:sz w:val="24"/>
          <w:szCs w:val="24"/>
          <w:highlight w:val="white"/>
          <w:vertAlign w:val="subscript"/>
        </w:rPr>
        <w:t>dep</w:t>
      </w:r>
      <w:r>
        <w:rPr>
          <w:rFonts w:cs="Arial" w:ascii="Times new roman" w:hAnsi="Times new roman"/>
          <w:color w:val="0000FF"/>
          <w:sz w:val="24"/>
          <w:szCs w:val="24"/>
          <w:highlight w:val="white"/>
          <w:vertAlign w:val="superscript"/>
        </w:rPr>
        <w:t>IT</w:t>
      </w:r>
      <w:r>
        <w:rPr>
          <w:rFonts w:cs="Arial" w:ascii="Times new roman" w:hAnsi="Times new roman"/>
          <w:color w:val="0000FF"/>
          <w:sz w:val="24"/>
          <w:szCs w:val="24"/>
          <w:highlight w:val="white"/>
        </w:rPr>
        <w:t xml:space="preserve">. The correct form of this equation would be  </w:t>
      </w:r>
    </w:p>
    <w:p>
      <w:pPr>
        <w:pStyle w:val="Normal"/>
        <w:jc w:val="center"/>
        <w:rPr>
          <w:rFonts w:ascii="Times new roman" w:hAnsi="Times new roman"/>
          <w:sz w:val="24"/>
          <w:szCs w:val="24"/>
        </w:rPr>
      </w:pPr>
      <w:r>
        <w:rPr>
          <w:rFonts w:cs="Arial" w:ascii="Times new roman" w:hAnsi="Times new roman"/>
          <w:color w:val="0000FF"/>
          <w:sz w:val="24"/>
          <w:szCs w:val="24"/>
          <w:highlight w:val="white"/>
        </w:rPr>
      </w:r>
      <m:oMath xmlns:m="http://schemas.openxmlformats.org/officeDocument/2006/math">
        <m:f>
          <m:num>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ig</m:t>
                </m:r>
              </m:sup>
            </m:sSup>
          </m:num>
          <m:den>
            <m:sSup>
              <m:e>
                <m:r>
                  <w:rPr>
                    <w:rFonts w:ascii="Cambria Math" w:hAnsi="Cambria Math"/>
                  </w:rPr>
                  <m:t xml:space="preserve">RT</m:t>
                </m:r>
              </m:e>
              <m:sup>
                <m:r>
                  <w:rPr>
                    <w:rFonts w:ascii="Cambria Math" w:hAnsi="Cambria Math"/>
                  </w:rPr>
                  <m:t xml:space="preserve">sat</m:t>
                </m:r>
              </m:sup>
            </m:sSup>
          </m:den>
        </m:f>
        <m:r>
          <w:rPr>
            <w:rFonts w:ascii="Cambria Math" w:hAnsi="Cambria Math"/>
          </w:rPr>
          <m:t xml:space="preserve">−</m:t>
        </m:r>
        <m:f>
          <m:num>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ig</m:t>
                </m:r>
              </m:sup>
            </m:sSup>
          </m:num>
          <m:den>
            <m:sSup>
              <m:e>
                <m:r>
                  <w:rPr>
                    <w:rFonts w:ascii="Cambria Math" w:hAnsi="Cambria Math"/>
                  </w:rPr>
                  <m:t xml:space="preserve">RT</m:t>
                </m:r>
              </m:e>
              <m:sup>
                <m:r>
                  <w:rPr>
                    <w:rFonts w:ascii="Cambria Math" w:hAnsi="Cambria Math"/>
                  </w:rPr>
                  <m:t xml:space="preserve">IT</m:t>
                </m:r>
              </m:sup>
            </m:sSup>
          </m:den>
        </m:f>
        <m:r>
          <w:rPr>
            <w:rFonts w:ascii="Cambria Math" w:hAnsi="Cambria Math"/>
          </w:rPr>
          <m:t xml:space="preserve">=</m:t>
        </m:r>
        <m:nary>
          <m:naryPr>
            <m:chr m:val="∫"/>
          </m:naryPr>
          <m:sub>
            <m:sSup>
              <m:e>
                <m:r>
                  <w:rPr>
                    <w:rFonts w:ascii="Cambria Math" w:hAnsi="Cambria Math"/>
                  </w:rPr>
                  <m:t xml:space="preserve">T</m:t>
                </m:r>
              </m:e>
              <m:sup>
                <m:r>
                  <w:rPr>
                    <w:rFonts w:ascii="Cambria Math" w:hAnsi="Cambria Math"/>
                  </w:rPr>
                  <m:t xml:space="preserve">IT</m:t>
                </m:r>
              </m:sup>
            </m:sSup>
          </m:sub>
          <m:sup>
            <m:sSup>
              <m:e>
                <m:r>
                  <w:rPr>
                    <w:rFonts w:ascii="Cambria Math" w:hAnsi="Cambria Math"/>
                  </w:rPr>
                  <m:t xml:space="preserve">T</m:t>
                </m:r>
              </m:e>
              <m:sup>
                <m:r>
                  <w:rPr>
                    <w:rFonts w:ascii="Cambria Math" w:hAnsi="Cambria Math"/>
                  </w:rPr>
                  <m:t xml:space="preserve">sat</m:t>
                </m:r>
              </m:sup>
            </m:sSup>
          </m:sup>
          <m:e>
            <m:f>
              <m:num>
                <m:r>
                  <w:rPr>
                    <w:rFonts w:ascii="Cambria Math" w:hAnsi="Cambria Math"/>
                  </w:rPr>
                  <m:t xml:space="preserve">U</m:t>
                </m:r>
                <m:r>
                  <w:rPr>
                    <w:rFonts w:ascii="Cambria Math" w:hAnsi="Cambria Math"/>
                  </w:rPr>
                  <m:t xml:space="preserve">−</m:t>
                </m:r>
                <m:sSup>
                  <m:e>
                    <m:r>
                      <w:rPr>
                        <w:rFonts w:ascii="Cambria Math" w:hAnsi="Cambria Math"/>
                      </w:rPr>
                      <m:t xml:space="preserve">U</m:t>
                    </m:r>
                  </m:e>
                  <m:sup>
                    <m:r>
                      <w:rPr>
                        <w:rFonts w:ascii="Cambria Math" w:hAnsi="Cambria Math"/>
                      </w:rPr>
                      <m:t xml:space="preserve">ig</m:t>
                    </m:r>
                  </m:sup>
                </m:sSup>
              </m:num>
              <m:den>
                <m:r>
                  <w:rPr>
                    <w:rFonts w:ascii="Cambria Math" w:hAnsi="Cambria Math"/>
                  </w:rPr>
                  <m:t xml:space="preserve">R</m:t>
                </m:r>
              </m:den>
            </m:f>
            <m:r>
              <w:rPr>
                <w:rFonts w:ascii="Cambria Math" w:hAnsi="Cambria Math"/>
              </w:rPr>
              <m:t xml:space="preserve">d</m:t>
            </m:r>
            <m:d>
              <m:dPr>
                <m:begChr m:val="("/>
                <m:endChr m:val=")"/>
              </m:dPr>
              <m:e>
                <m:f>
                  <m:fPr>
                    <m:type m:val="lin"/>
                  </m:fPr>
                  <m:num>
                    <m:r>
                      <w:rPr>
                        <w:rFonts w:ascii="Cambria Math" w:hAnsi="Cambria Math"/>
                      </w:rPr>
                      <m:t xml:space="preserve">1</m:t>
                    </m:r>
                  </m:num>
                  <m:den>
                    <m:r>
                      <w:rPr>
                        <w:rFonts w:ascii="Cambria Math" w:hAnsi="Cambria Math"/>
                      </w:rPr>
                      <m:t xml:space="preserve">T</m:t>
                    </m:r>
                  </m:den>
                </m:f>
              </m:e>
            </m:d>
          </m:e>
        </m:nary>
      </m:oMath>
    </w:p>
    <w:p>
      <w:pPr>
        <w:pStyle w:val="Normal"/>
        <w:rPr>
          <w:rFonts w:ascii="Times new roman" w:hAnsi="Times new roman"/>
          <w:sz w:val="24"/>
          <w:szCs w:val="24"/>
        </w:rPr>
      </w:pPr>
      <w:r>
        <w:rPr>
          <w:rFonts w:cs="Arial" w:ascii="Times new roman" w:hAnsi="Times new roman"/>
          <w:color w:val="0000FF"/>
          <w:sz w:val="24"/>
          <w:szCs w:val="24"/>
          <w:highlight w:val="white"/>
        </w:rPr>
        <w:t>Hence, d</w:t>
      </w:r>
      <w:r>
        <w:rPr>
          <w:rFonts w:cs="Arial" w:ascii="Times new roman" w:hAnsi="Times new roman"/>
          <w:color w:val="0000FF"/>
          <w:sz w:val="24"/>
          <w:szCs w:val="24"/>
          <w:highlight w:val="white"/>
        </w:rPr>
        <w:t xml:space="preserve">erivations in Section 2.1 and 2.2 were reformulated </w:t>
      </w:r>
      <w:r>
        <w:rPr>
          <w:rFonts w:cs="Arial" w:ascii="Times new roman" w:hAnsi="Times new roman"/>
          <w:color w:val="0000FF"/>
          <w:sz w:val="24"/>
          <w:szCs w:val="24"/>
          <w:highlight w:val="white"/>
        </w:rPr>
        <w:t>by defining a reference state, i.e ideal gas at 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 The goal is to find a representation for all terms in Eq (3)</w:t>
      </w:r>
    </w:p>
    <w:p>
      <w:pPr>
        <w:pStyle w:val="Normal"/>
        <w:rPr>
          <w:rFonts w:ascii="Times new roman" w:hAnsi="Times new roman"/>
          <w:sz w:val="24"/>
          <w:szCs w:val="24"/>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099560" cy="72453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099560" cy="724535"/>
                    </a:xfrm>
                    <a:prstGeom prst="rect">
                      <a:avLst/>
                    </a:prstGeom>
                  </pic:spPr>
                </pic:pic>
              </a:graphicData>
            </a:graphic>
          </wp:anchor>
        </w:drawing>
      </w:r>
      <w:r>
        <w:rPr>
          <w:rFonts w:cs="Arial" w:ascii="Times new roman" w:hAnsi="Times new roman"/>
          <w:color w:val="0000FF"/>
          <w:position w:val="0"/>
          <w:sz w:val="24"/>
          <w:sz w:val="24"/>
          <w:szCs w:val="24"/>
          <w:highlight w:val="white"/>
          <w:vertAlign w:val="baseline"/>
        </w:rPr>
        <w:t>Both A</w:t>
      </w:r>
      <w:r>
        <w:rPr>
          <w:rFonts w:cs="Arial" w:ascii="Times new roman" w:hAnsi="Times new roman"/>
          <w:color w:val="0000FF"/>
          <w:sz w:val="24"/>
          <w:szCs w:val="24"/>
          <w:highlight w:val="white"/>
          <w:vertAlign w:val="subscript"/>
        </w:rPr>
        <w:t>liq</w:t>
      </w:r>
      <w:r>
        <w:rPr>
          <w:rFonts w:cs="Arial" w:ascii="Times new roman" w:hAnsi="Times new roman"/>
          <w:color w:val="0000FF"/>
          <w:sz w:val="24"/>
          <w:szCs w:val="24"/>
          <w:highlight w:val="white"/>
          <w:vertAlign w:val="superscript"/>
        </w:rPr>
        <w:t>dep</w:t>
      </w:r>
      <w:r>
        <w:rPr>
          <w:rFonts w:cs="Arial" w:ascii="Times new roman" w:hAnsi="Times new roman"/>
          <w:color w:val="0000FF"/>
          <w:position w:val="0"/>
          <w:sz w:val="24"/>
          <w:sz w:val="24"/>
          <w:szCs w:val="24"/>
          <w:highlight w:val="white"/>
          <w:vertAlign w:val="baseline"/>
        </w:rPr>
        <w:t xml:space="preserve"> and A</w:t>
      </w:r>
      <w:r>
        <w:rPr>
          <w:rFonts w:cs="Arial" w:ascii="Times new roman" w:hAnsi="Times new roman"/>
          <w:color w:val="0000FF"/>
          <w:sz w:val="24"/>
          <w:szCs w:val="24"/>
          <w:highlight w:val="white"/>
          <w:vertAlign w:val="subscript"/>
        </w:rPr>
        <w:t>vap</w:t>
      </w:r>
      <w:r>
        <w:rPr>
          <w:rFonts w:cs="Arial" w:ascii="Times new roman" w:hAnsi="Times new roman"/>
          <w:color w:val="0000FF"/>
          <w:sz w:val="24"/>
          <w:szCs w:val="24"/>
          <w:highlight w:val="white"/>
          <w:vertAlign w:val="superscript"/>
        </w:rPr>
        <w:t>dep</w:t>
      </w:r>
      <w:r>
        <w:rPr>
          <w:rFonts w:cs="Arial" w:ascii="Times new roman" w:hAnsi="Times new roman"/>
          <w:color w:val="0000FF"/>
          <w:position w:val="0"/>
          <w:sz w:val="24"/>
          <w:sz w:val="24"/>
          <w:szCs w:val="24"/>
          <w:highlight w:val="white"/>
          <w:vertAlign w:val="baseline"/>
        </w:rPr>
        <w:t xml:space="preserve"> in the above equation are defined with respect to ideal gas state at saturation temperature. </w:t>
      </w:r>
      <w:r>
        <w:rPr>
          <w:rFonts w:cs="Arial" w:ascii="Times new roman" w:hAnsi="Times new roman"/>
          <w:color w:val="0000FF"/>
          <w:position w:val="0"/>
          <w:sz w:val="24"/>
          <w:sz w:val="24"/>
          <w:szCs w:val="24"/>
          <w:highlight w:val="white"/>
          <w:vertAlign w:val="baseline"/>
        </w:rPr>
        <w:t xml:space="preserve">Using a similar notation used by the reviewer in the previous report, the path from saturated liquid and vapor to ideal gas at Tsat </w:t>
      </w:r>
      <w:r>
        <w:rPr>
          <w:rFonts w:cs="Arial" w:ascii="Times new roman" w:hAnsi="Times new roman"/>
          <w:color w:val="0000FF"/>
          <w:position w:val="0"/>
          <w:sz w:val="24"/>
          <w:sz w:val="24"/>
          <w:szCs w:val="24"/>
          <w:highlight w:val="white"/>
          <w:vertAlign w:val="baseline"/>
        </w:rPr>
        <w:t>are illustrated as follows.</w:t>
      </w:r>
    </w:p>
    <w:p>
      <w:pPr>
        <w:pStyle w:val="Normal"/>
        <w:rPr>
          <w:rFonts w:cs="Arial"/>
          <w:color w:val="0000FF"/>
          <w:position w:val="0"/>
          <w:sz w:val="24"/>
          <w:highlight w:val="white"/>
          <w:vertAlign w:val="baseline"/>
        </w:rPr>
      </w:pPr>
      <w:r>
        <w:rPr>
          <w:rFonts w:ascii="Times new roman" w:hAnsi="Times new roman"/>
          <w:sz w:val="24"/>
          <w:szCs w:val="24"/>
        </w:rPr>
      </w:r>
    </w:p>
    <w:p>
      <w:pPr>
        <w:pStyle w:val="Normal"/>
        <w:rPr>
          <w:rFonts w:ascii="Times new roman" w:hAnsi="Times new roman"/>
          <w:color w:val="0000FF"/>
          <w:sz w:val="24"/>
          <w:szCs w:val="24"/>
        </w:rPr>
      </w:pPr>
      <w:r>
        <w:rPr>
          <w:rFonts w:cs="Arial" w:ascii="Times new roman" w:hAnsi="Times new roman"/>
          <w:color w:val="0000FF"/>
          <w:position w:val="0"/>
          <w:sz w:val="24"/>
          <w:sz w:val="24"/>
          <w:szCs w:val="24"/>
          <w:highlight w:val="white"/>
          <w:vertAlign w:val="baseline"/>
        </w:rPr>
        <w:t xml:space="preserve">On </w:t>
      </w:r>
      <w:r>
        <w:rPr>
          <w:rFonts w:cs="Arial" w:ascii="Times new roman" w:hAnsi="Times new roman"/>
          <w:color w:val="0000FF"/>
          <w:position w:val="0"/>
          <w:sz w:val="24"/>
          <w:sz w:val="24"/>
          <w:szCs w:val="24"/>
          <w:highlight w:val="white"/>
          <w:vertAlign w:val="baseline"/>
        </w:rPr>
        <w:t xml:space="preserve">the </w:t>
      </w:r>
      <w:r>
        <w:rPr>
          <w:rFonts w:cs="Arial" w:ascii="Times new roman" w:hAnsi="Times new roman"/>
          <w:color w:val="0000FF"/>
          <w:position w:val="0"/>
          <w:sz w:val="24"/>
          <w:sz w:val="24"/>
          <w:szCs w:val="24"/>
          <w:highlight w:val="white"/>
          <w:vertAlign w:val="baseline"/>
        </w:rPr>
        <w:t>vapor side the ideal gas at 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 xml:space="preserve"> is connected to saturated vapor through one isotherm:</w:t>
      </w:r>
    </w:p>
    <w:p>
      <w:pPr>
        <w:pStyle w:val="Normal"/>
        <w:jc w:val="left"/>
        <w:rPr>
          <w:rFonts w:ascii="Times new roman" w:hAnsi="Times new roman"/>
          <w:color w:val="0000FF"/>
          <w:sz w:val="24"/>
          <w:szCs w:val="24"/>
        </w:rPr>
      </w:pPr>
      <w:r>
        <w:rPr>
          <w:rFonts w:cs="Arial" w:ascii="Times new roman" w:hAnsi="Times new roman"/>
          <w:color w:val="0000FF"/>
          <w:position w:val="0"/>
          <w:sz w:val="24"/>
          <w:sz w:val="24"/>
          <w:szCs w:val="24"/>
          <w:highlight w:val="white"/>
          <w:vertAlign w:val="baseline"/>
        </w:rPr>
        <w:t>(0,T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    =====&gt;   (ρ</w:t>
      </w:r>
      <w:r>
        <w:rPr>
          <w:rFonts w:cs="Arial" w:ascii="Times new roman" w:hAnsi="Times new roman"/>
          <w:color w:val="0000FF"/>
          <w:sz w:val="24"/>
          <w:szCs w:val="24"/>
          <w:highlight w:val="white"/>
          <w:vertAlign w:val="subscript"/>
        </w:rPr>
        <w:t>V</w:t>
      </w:r>
      <w:r>
        <w:rPr>
          <w:rFonts w:cs="Arial" w:ascii="Times new roman" w:hAnsi="Times new roman"/>
          <w:color w:val="0000FF"/>
          <w:position w:val="0"/>
          <w:sz w:val="24"/>
          <w:sz w:val="24"/>
          <w:szCs w:val="24"/>
          <w:highlight w:val="white"/>
          <w:vertAlign w:val="baseline"/>
        </w:rPr>
        <w:t>,T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w:t>
      </w:r>
    </w:p>
    <w:p>
      <w:pPr>
        <w:pStyle w:val="Normal"/>
        <w:jc w:val="left"/>
        <w:rPr>
          <w:rFonts w:cs="Arial"/>
          <w:position w:val="0"/>
          <w:sz w:val="24"/>
          <w:highlight w:val="white"/>
          <w:vertAlign w:val="baseline"/>
        </w:rPr>
      </w:pPr>
      <w:r>
        <w:rPr>
          <w:rFonts w:ascii="Times new roman" w:hAnsi="Times new roman"/>
          <w:color w:val="0000FF"/>
          <w:sz w:val="24"/>
          <w:szCs w:val="24"/>
        </w:rPr>
      </w:r>
    </w:p>
    <w:p>
      <w:pPr>
        <w:pStyle w:val="Normal"/>
        <w:jc w:val="left"/>
        <w:rPr>
          <w:rFonts w:ascii="Times new roman" w:hAnsi="Times new roman"/>
          <w:color w:val="0000FF"/>
          <w:sz w:val="24"/>
          <w:szCs w:val="24"/>
        </w:rPr>
      </w:pPr>
      <w:r>
        <w:rPr>
          <w:rFonts w:cs="Arial" w:ascii="Times new roman" w:hAnsi="Times new roman"/>
          <w:color w:val="0000FF"/>
          <w:position w:val="0"/>
          <w:sz w:val="24"/>
          <w:sz w:val="24"/>
          <w:szCs w:val="24"/>
          <w:highlight w:val="white"/>
          <w:vertAlign w:val="baseline"/>
        </w:rPr>
        <w:t xml:space="preserve">On </w:t>
      </w:r>
      <w:r>
        <w:rPr>
          <w:rFonts w:cs="Arial" w:ascii="Times new roman" w:hAnsi="Times new roman"/>
          <w:color w:val="0000FF"/>
          <w:position w:val="0"/>
          <w:sz w:val="24"/>
          <w:sz w:val="24"/>
          <w:szCs w:val="24"/>
          <w:highlight w:val="white"/>
          <w:vertAlign w:val="baseline"/>
        </w:rPr>
        <w:t xml:space="preserve">the liquid </w:t>
      </w:r>
      <w:r>
        <w:rPr>
          <w:rFonts w:cs="Arial" w:ascii="Times new roman" w:hAnsi="Times new roman"/>
          <w:color w:val="0000FF"/>
          <w:position w:val="0"/>
          <w:sz w:val="24"/>
          <w:sz w:val="24"/>
          <w:szCs w:val="24"/>
          <w:highlight w:val="white"/>
          <w:vertAlign w:val="baseline"/>
        </w:rPr>
        <w:t>side the ideal gas at 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 xml:space="preserve"> is connected to saturated liquid though an isochore, an isotherm, and another isochore:</w:t>
      </w:r>
    </w:p>
    <w:p>
      <w:pPr>
        <w:pStyle w:val="Normal"/>
        <w:jc w:val="left"/>
        <w:rPr>
          <w:rFonts w:ascii="Times new roman" w:hAnsi="Times new roman"/>
          <w:color w:val="0000FF"/>
          <w:sz w:val="24"/>
          <w:szCs w:val="24"/>
        </w:rPr>
      </w:pPr>
      <w:r>
        <w:rPr>
          <w:rFonts w:cs="Arial" w:ascii="Times new roman" w:hAnsi="Times new roman"/>
          <w:color w:val="0000FF"/>
          <w:position w:val="0"/>
          <w:sz w:val="24"/>
          <w:sz w:val="24"/>
          <w:szCs w:val="24"/>
          <w:highlight w:val="white"/>
          <w:vertAlign w:val="baseline"/>
        </w:rPr>
        <w:t>(0,T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    ==1==&gt;    (0,T</w:t>
      </w:r>
      <w:r>
        <w:rPr>
          <w:rFonts w:cs="Arial" w:ascii="Times new roman" w:hAnsi="Times new roman"/>
          <w:color w:val="0000FF"/>
          <w:sz w:val="24"/>
          <w:szCs w:val="24"/>
          <w:highlight w:val="white"/>
          <w:vertAlign w:val="superscript"/>
        </w:rPr>
        <w:t>IT</w:t>
      </w:r>
      <w:r>
        <w:rPr>
          <w:rFonts w:cs="Arial" w:ascii="Times new roman" w:hAnsi="Times new roman"/>
          <w:color w:val="0000FF"/>
          <w:position w:val="0"/>
          <w:sz w:val="24"/>
          <w:sz w:val="24"/>
          <w:szCs w:val="24"/>
          <w:highlight w:val="white"/>
          <w:vertAlign w:val="baseline"/>
        </w:rPr>
        <w:t>)    ==2==&gt;    (ρ</w:t>
      </w:r>
      <w:r>
        <w:rPr>
          <w:rFonts w:cs="Arial" w:ascii="Times new roman" w:hAnsi="Times new roman"/>
          <w:color w:val="0000FF"/>
          <w:sz w:val="24"/>
          <w:szCs w:val="24"/>
          <w:highlight w:val="white"/>
          <w:vertAlign w:val="subscript"/>
        </w:rPr>
        <w:t>L</w:t>
      </w:r>
      <w:r>
        <w:rPr>
          <w:rFonts w:cs="Arial" w:ascii="Times new roman" w:hAnsi="Times new roman"/>
          <w:color w:val="0000FF"/>
          <w:position w:val="0"/>
          <w:sz w:val="24"/>
          <w:sz w:val="24"/>
          <w:szCs w:val="24"/>
          <w:highlight w:val="white"/>
          <w:vertAlign w:val="baseline"/>
        </w:rPr>
        <w:t>,T</w:t>
      </w:r>
      <w:r>
        <w:rPr>
          <w:rFonts w:cs="Arial" w:ascii="Times new roman" w:hAnsi="Times new roman"/>
          <w:color w:val="0000FF"/>
          <w:sz w:val="24"/>
          <w:szCs w:val="24"/>
          <w:highlight w:val="white"/>
          <w:vertAlign w:val="superscript"/>
        </w:rPr>
        <w:t>IT</w:t>
      </w:r>
      <w:r>
        <w:rPr>
          <w:rFonts w:cs="Arial" w:ascii="Times new roman" w:hAnsi="Times new roman"/>
          <w:color w:val="0000FF"/>
          <w:position w:val="0"/>
          <w:sz w:val="24"/>
          <w:sz w:val="24"/>
          <w:szCs w:val="24"/>
          <w:highlight w:val="white"/>
          <w:vertAlign w:val="baseline"/>
        </w:rPr>
        <w:t>)   ==3==&gt;    (ρ</w:t>
      </w:r>
      <w:r>
        <w:rPr>
          <w:rFonts w:cs="Arial" w:ascii="Times new roman" w:hAnsi="Times new roman"/>
          <w:color w:val="0000FF"/>
          <w:sz w:val="24"/>
          <w:szCs w:val="24"/>
          <w:highlight w:val="white"/>
          <w:vertAlign w:val="subscript"/>
        </w:rPr>
        <w:t>L</w:t>
      </w:r>
      <w:r>
        <w:rPr>
          <w:rFonts w:cs="Arial" w:ascii="Times new roman" w:hAnsi="Times new roman"/>
          <w:color w:val="0000FF"/>
          <w:position w:val="0"/>
          <w:sz w:val="24"/>
          <w:sz w:val="24"/>
          <w:szCs w:val="24"/>
          <w:highlight w:val="white"/>
          <w:vertAlign w:val="baseline"/>
        </w:rPr>
        <w:t>,T</w:t>
      </w:r>
      <w:r>
        <w:rPr>
          <w:rFonts w:cs="Arial" w:ascii="Times new roman" w:hAnsi="Times new roman"/>
          <w:color w:val="0000FF"/>
          <w:sz w:val="24"/>
          <w:szCs w:val="24"/>
          <w:highlight w:val="white"/>
          <w:vertAlign w:val="superscript"/>
        </w:rPr>
        <w:t>sat</w:t>
      </w:r>
      <w:r>
        <w:rPr>
          <w:rFonts w:cs="Arial" w:ascii="Times new roman" w:hAnsi="Times new roman"/>
          <w:color w:val="0000FF"/>
          <w:position w:val="0"/>
          <w:sz w:val="24"/>
          <w:sz w:val="24"/>
          <w:szCs w:val="24"/>
          <w:highlight w:val="white"/>
          <w:vertAlign w:val="baseline"/>
        </w:rPr>
        <w:t>)</w:t>
      </w:r>
    </w:p>
    <w:p>
      <w:pPr>
        <w:pStyle w:val="Normal"/>
        <w:jc w:val="left"/>
        <w:rPr>
          <w:rFonts w:cs="Arial"/>
          <w:position w:val="0"/>
          <w:sz w:val="24"/>
          <w:highlight w:val="white"/>
          <w:vertAlign w:val="baseline"/>
        </w:rPr>
      </w:pPr>
      <w:r>
        <w:rPr>
          <w:rFonts w:ascii="Times new roman" w:hAnsi="Times new roman"/>
          <w:color w:val="0000FF"/>
          <w:sz w:val="24"/>
          <w:szCs w:val="24"/>
        </w:rPr>
      </w:r>
    </w:p>
    <w:p>
      <w:pPr>
        <w:pStyle w:val="Normal"/>
        <w:rPr>
          <w:rFonts w:ascii="Times new roman" w:hAnsi="Times new roman"/>
          <w:color w:val="0000FF"/>
          <w:sz w:val="24"/>
          <w:szCs w:val="24"/>
        </w:rPr>
      </w:pPr>
      <w:r>
        <w:rPr>
          <w:rFonts w:cs="Arial" w:ascii="Times new roman" w:hAnsi="Times new roman"/>
          <w:color w:val="0000FF"/>
          <w:sz w:val="24"/>
          <w:szCs w:val="24"/>
          <w:highlight w:val="white"/>
        </w:rPr>
        <w:t xml:space="preserve">Per reviewer’s suggestion, we are now incorporating absolute Helmholtz energies into the derivation in order to clarify the derivation </w:t>
      </w:r>
      <w:r>
        <w:rPr>
          <w:rFonts w:cs="Arial" w:ascii="Times new roman" w:hAnsi="Times new roman"/>
          <w:color w:val="0000FF"/>
          <w:sz w:val="24"/>
          <w:szCs w:val="24"/>
          <w:highlight w:val="white"/>
        </w:rPr>
        <w:t>and avoid errors</w:t>
      </w:r>
      <w:r>
        <w:rPr>
          <w:rFonts w:cs="Arial" w:ascii="Times new roman" w:hAnsi="Times new roman"/>
          <w:color w:val="0000FF"/>
          <w:sz w:val="24"/>
          <w:szCs w:val="24"/>
          <w:highlight w:val="white"/>
        </w:rPr>
        <w:t xml:space="preserve">.  </w:t>
      </w:r>
      <w:r>
        <w:rPr>
          <w:rFonts w:cs="Arial" w:ascii="Times new roman" w:hAnsi="Times new roman"/>
          <w:color w:val="0000FF"/>
          <w:sz w:val="24"/>
          <w:szCs w:val="24"/>
          <w:highlight w:val="white"/>
        </w:rPr>
        <w:t xml:space="preserve">The following two equations are </w:t>
      </w:r>
      <w:r>
        <w:rPr>
          <w:rFonts w:cs="Arial" w:ascii="Times new roman" w:hAnsi="Times new roman"/>
          <w:color w:val="0000FF"/>
          <w:sz w:val="24"/>
          <w:szCs w:val="24"/>
          <w:highlight w:val="white"/>
        </w:rPr>
        <w:t xml:space="preserve">general formula </w:t>
      </w:r>
      <w:r>
        <w:rPr>
          <w:rFonts w:cs="Arial" w:ascii="Times new roman" w:hAnsi="Times new roman"/>
          <w:color w:val="0000FF"/>
          <w:sz w:val="24"/>
          <w:szCs w:val="24"/>
          <w:highlight w:val="white"/>
        </w:rPr>
        <w:t>used to calculate the change in Helmholtz energy during an isochoric and isothermal path, respectively:</w:t>
      </w:r>
    </w:p>
    <w:p>
      <w:pPr>
        <w:pStyle w:val="Normal"/>
        <w:rPr>
          <w:rFonts w:ascii="Times new roman" w:hAnsi="Times new roman"/>
          <w:color w:val="0000FF"/>
          <w:sz w:val="24"/>
          <w:szCs w:val="24"/>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533775" cy="101219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533775" cy="1012190"/>
                    </a:xfrm>
                    <a:prstGeom prst="rect">
                      <a:avLst/>
                    </a:prstGeom>
                  </pic:spPr>
                </pic:pic>
              </a:graphicData>
            </a:graphic>
          </wp:anchor>
        </w:drawing>
      </w:r>
      <w:r>
        <w:rPr>
          <w:rFonts w:cs="Arial" w:ascii="Times new roman" w:hAnsi="Times new roman"/>
          <w:color w:val="0000FF"/>
          <w:sz w:val="24"/>
          <w:szCs w:val="24"/>
          <w:highlight w:val="white"/>
        </w:rPr>
        <w:t>U</w:t>
      </w:r>
      <w:r>
        <w:rPr>
          <w:rFonts w:cs="Arial" w:ascii="Times new roman" w:hAnsi="Times new roman"/>
          <w:color w:val="0000FF"/>
          <w:sz w:val="24"/>
          <w:szCs w:val="24"/>
          <w:highlight w:val="white"/>
        </w:rPr>
        <w:t>sing virial expansion truncated at B</w:t>
      </w:r>
      <w:r>
        <w:rPr>
          <w:rFonts w:cs="Arial" w:ascii="Times new roman" w:hAnsi="Times new roman"/>
          <w:color w:val="0000FF"/>
          <w:sz w:val="24"/>
          <w:szCs w:val="24"/>
          <w:highlight w:val="white"/>
          <w:vertAlign w:val="subscript"/>
        </w:rPr>
        <w:t>3</w:t>
      </w:r>
      <w:r>
        <w:rPr>
          <w:rFonts w:cs="Arial" w:ascii="Times new roman" w:hAnsi="Times new roman"/>
          <w:color w:val="0000FF"/>
          <w:sz w:val="24"/>
          <w:szCs w:val="24"/>
          <w:highlight w:val="white"/>
          <w:vertAlign w:val="superscript"/>
        </w:rPr>
        <w:t xml:space="preserve"> </w:t>
      </w:r>
      <w:r>
        <w:rPr>
          <w:rFonts w:cs="Arial" w:ascii="Times new roman" w:hAnsi="Times new roman"/>
          <w:color w:val="0000FF"/>
          <w:position w:val="0"/>
          <w:sz w:val="24"/>
          <w:sz w:val="24"/>
          <w:szCs w:val="24"/>
          <w:highlight w:val="white"/>
          <w:vertAlign w:val="baseline"/>
        </w:rPr>
        <w:t>term and Eq (5), we obtain the following equation for A</w:t>
      </w:r>
      <w:r>
        <w:rPr>
          <w:rFonts w:cs="Arial" w:ascii="Times new roman" w:hAnsi="Times new roman"/>
          <w:color w:val="0000FF"/>
          <w:sz w:val="24"/>
          <w:szCs w:val="24"/>
          <w:highlight w:val="white"/>
          <w:vertAlign w:val="subscript"/>
        </w:rPr>
        <w:t>vap</w:t>
      </w:r>
      <w:r>
        <w:rPr>
          <w:rFonts w:cs="Arial" w:ascii="Times new roman" w:hAnsi="Times new roman"/>
          <w:color w:val="0000FF"/>
          <w:sz w:val="24"/>
          <w:szCs w:val="24"/>
          <w:highlight w:val="white"/>
          <w:vertAlign w:val="superscript"/>
        </w:rPr>
        <w:t>dep</w:t>
      </w:r>
    </w:p>
    <w:p>
      <w:pPr>
        <w:pStyle w:val="Normal"/>
        <w:rPr>
          <w:rFonts w:ascii="Times new roman" w:hAnsi="Times new roman"/>
          <w:color w:val="0000FF"/>
          <w:sz w:val="24"/>
          <w:szCs w:val="24"/>
        </w:rPr>
      </w:pPr>
      <w:r>
        <w:drawing>
          <wp:anchor behindDoc="0" distT="0" distB="0" distL="0" distR="0" simplePos="0" locked="0" layoutInCell="1" allowOverlap="1" relativeHeight="18">
            <wp:simplePos x="0" y="0"/>
            <wp:positionH relativeFrom="column">
              <wp:posOffset>817245</wp:posOffset>
            </wp:positionH>
            <wp:positionV relativeFrom="paragraph">
              <wp:posOffset>38735</wp:posOffset>
            </wp:positionV>
            <wp:extent cx="3112135" cy="411480"/>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3112135" cy="411480"/>
                    </a:xfrm>
                    <a:prstGeom prst="rect">
                      <a:avLst/>
                    </a:prstGeom>
                  </pic:spPr>
                </pic:pic>
              </a:graphicData>
            </a:graphic>
          </wp:anchor>
        </w:drawing>
      </w:r>
      <w:r>
        <w:rPr>
          <w:rFonts w:cs="Arial" w:ascii="Times new roman" w:hAnsi="Times new roman"/>
          <w:color w:val="0000FF"/>
          <w:position w:val="0"/>
          <w:sz w:val="24"/>
          <w:sz w:val="24"/>
          <w:szCs w:val="24"/>
          <w:highlight w:val="white"/>
          <w:vertAlign w:val="baseline"/>
        </w:rPr>
        <w:t>A</w:t>
      </w:r>
      <w:r>
        <w:rPr>
          <w:rFonts w:cs="Arial" w:ascii="Times new roman" w:hAnsi="Times new roman"/>
          <w:color w:val="0000FF"/>
          <w:sz w:val="24"/>
          <w:szCs w:val="24"/>
          <w:highlight w:val="white"/>
          <w:vertAlign w:val="subscript"/>
        </w:rPr>
        <w:t>liq</w:t>
      </w:r>
      <w:r>
        <w:rPr>
          <w:rFonts w:cs="Arial" w:ascii="Times new roman" w:hAnsi="Times new roman"/>
          <w:color w:val="0000FF"/>
          <w:sz w:val="24"/>
          <w:szCs w:val="24"/>
          <w:highlight w:val="white"/>
          <w:vertAlign w:val="superscript"/>
        </w:rPr>
        <w:t>dep</w:t>
      </w:r>
      <w:r>
        <w:rPr>
          <w:rFonts w:cs="Arial" w:ascii="Times new roman" w:hAnsi="Times new roman"/>
          <w:color w:val="0000FF"/>
          <w:position w:val="0"/>
          <w:sz w:val="24"/>
          <w:sz w:val="24"/>
          <w:szCs w:val="24"/>
          <w:highlight w:val="white"/>
          <w:vertAlign w:val="baseline"/>
        </w:rPr>
        <w:t xml:space="preserve"> </w:t>
      </w:r>
      <w:r>
        <w:rPr>
          <w:rFonts w:cs="Arial" w:ascii="Times new roman" w:hAnsi="Times new roman"/>
          <w:color w:val="0000FF"/>
          <w:position w:val="0"/>
          <w:sz w:val="24"/>
          <w:sz w:val="24"/>
          <w:szCs w:val="24"/>
          <w:highlight w:val="white"/>
          <w:vertAlign w:val="baseline"/>
        </w:rPr>
        <w:t>is obtained by using Eq (4) and (5) along the isochores and the isotherm</w:t>
      </w:r>
    </w:p>
    <w:p>
      <w:pPr>
        <w:pStyle w:val="Normal"/>
        <w:rPr>
          <w:rFonts w:ascii="Times new roman" w:hAnsi="Times new roman"/>
          <w:sz w:val="24"/>
          <w:szCs w:val="24"/>
        </w:rPr>
      </w:pPr>
      <w:r>
        <w:drawing>
          <wp:anchor behindDoc="0" distT="0" distB="0" distL="0" distR="0" simplePos="0" locked="0" layoutInCell="1" allowOverlap="1" relativeHeight="19">
            <wp:simplePos x="0" y="0"/>
            <wp:positionH relativeFrom="column">
              <wp:posOffset>639445</wp:posOffset>
            </wp:positionH>
            <wp:positionV relativeFrom="paragraph">
              <wp:posOffset>59690</wp:posOffset>
            </wp:positionV>
            <wp:extent cx="4593590" cy="386080"/>
            <wp:effectExtent l="0" t="0" r="0" b="0"/>
            <wp:wrapTopAndBottom/>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tretch>
                      <a:fillRect/>
                    </a:stretch>
                  </pic:blipFill>
                  <pic:spPr bwMode="auto">
                    <a:xfrm>
                      <a:off x="0" y="0"/>
                      <a:ext cx="4593590" cy="386080"/>
                    </a:xfrm>
                    <a:prstGeom prst="rect">
                      <a:avLst/>
                    </a:prstGeom>
                  </pic:spPr>
                </pic:pic>
              </a:graphicData>
            </a:graphic>
          </wp:anchor>
        </w:drawing>
      </w:r>
      <w:r>
        <w:rPr>
          <w:rFonts w:cs="Arial" w:ascii="Times new roman" w:hAnsi="Times new roman"/>
          <w:color w:val="0000FF"/>
          <w:position w:val="0"/>
          <w:sz w:val="24"/>
          <w:sz w:val="24"/>
          <w:szCs w:val="24"/>
          <w:highlight w:val="white"/>
          <w:vertAlign w:val="baseline"/>
        </w:rPr>
        <w:t>Since the first integral is evaluated at zero density the integrand is actually U</w:t>
      </w:r>
      <w:r>
        <w:rPr>
          <w:rFonts w:cs="Arial" w:ascii="Times new roman" w:hAnsi="Times new roman"/>
          <w:color w:val="0000FF"/>
          <w:sz w:val="24"/>
          <w:szCs w:val="24"/>
          <w:highlight w:val="white"/>
          <w:vertAlign w:val="subscript"/>
        </w:rPr>
        <w:t>ig</w:t>
      </w:r>
      <w:r>
        <w:rPr>
          <w:rFonts w:cs="Arial" w:ascii="Times new roman" w:hAnsi="Times new roman"/>
          <w:color w:val="0000FF"/>
          <w:position w:val="0"/>
          <w:sz w:val="24"/>
          <w:sz w:val="24"/>
          <w:szCs w:val="24"/>
          <w:highlight w:val="white"/>
          <w:vertAlign w:val="baseline"/>
        </w:rPr>
        <w:t xml:space="preserve">/R, therefore </w:t>
      </w:r>
      <w:r>
        <w:rPr>
          <w:rFonts w:cs="Arial" w:ascii="Times new roman" w:hAnsi="Times new roman"/>
          <w:color w:val="0000FF"/>
          <w:position w:val="0"/>
          <w:sz w:val="24"/>
          <w:sz w:val="24"/>
          <w:szCs w:val="24"/>
          <w:highlight w:val="white"/>
          <w:vertAlign w:val="baseline"/>
        </w:rPr>
        <w:t>A</w:t>
      </w:r>
      <w:r>
        <w:rPr>
          <w:rFonts w:cs="Arial" w:ascii="Times new roman" w:hAnsi="Times new roman"/>
          <w:color w:val="0000FF"/>
          <w:sz w:val="24"/>
          <w:szCs w:val="24"/>
          <w:highlight w:val="white"/>
          <w:vertAlign w:val="subscript"/>
        </w:rPr>
        <w:t>liq</w:t>
      </w:r>
      <w:r>
        <w:rPr>
          <w:rFonts w:cs="Arial" w:ascii="Times new roman" w:hAnsi="Times new roman"/>
          <w:color w:val="0000FF"/>
          <w:sz w:val="24"/>
          <w:szCs w:val="24"/>
          <w:highlight w:val="white"/>
          <w:vertAlign w:val="superscript"/>
        </w:rPr>
        <w:t xml:space="preserve">dep </w:t>
      </w:r>
      <w:r>
        <w:rPr>
          <w:rFonts w:cs="Arial" w:ascii="Times new roman" w:hAnsi="Times new roman"/>
          <w:color w:val="0000FF"/>
          <w:position w:val="0"/>
          <w:sz w:val="24"/>
          <w:sz w:val="24"/>
          <w:szCs w:val="24"/>
          <w:highlight w:val="white"/>
          <w:vertAlign w:val="baseline"/>
        </w:rPr>
        <w:t xml:space="preserve">can be rewritten as </w:t>
      </w:r>
    </w:p>
    <w:p>
      <w:pPr>
        <w:pStyle w:val="Normal"/>
        <w:rPr>
          <w:rFonts w:cs="Arial"/>
          <w:position w:val="0"/>
          <w:sz w:val="24"/>
          <w:highlight w:val="white"/>
          <w:vertAlign w:val="baseline"/>
        </w:rPr>
      </w:pPr>
      <w:r>
        <w:rPr>
          <w:rFonts w:ascii="Times new roman" w:hAnsi="Times new roman"/>
          <w:color w:val="0000FF"/>
          <w:sz w:val="24"/>
          <w:szCs w:val="24"/>
        </w:rPr>
      </w:r>
    </w:p>
    <w:p>
      <w:pPr>
        <w:pStyle w:val="Normal"/>
        <w:rPr>
          <w:rFonts w:ascii="Times new roman" w:hAnsi="Times new roman"/>
          <w:color w:val="0000FF"/>
          <w:sz w:val="24"/>
          <w:szCs w:val="24"/>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820795" cy="740410"/>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3820795" cy="740410"/>
                    </a:xfrm>
                    <a:prstGeom prst="rect">
                      <a:avLst/>
                    </a:prstGeom>
                  </pic:spPr>
                </pic:pic>
              </a:graphicData>
            </a:graphic>
          </wp:anchor>
        </w:drawing>
      </w:r>
      <w:r>
        <w:rPr>
          <w:rFonts w:ascii="Times new roman" w:hAnsi="Times new roman"/>
          <w:color w:val="0000FF"/>
          <w:sz w:val="24"/>
          <w:szCs w:val="24"/>
        </w:rPr>
        <w:t xml:space="preserve">Now Eq. (7) and (9) </w:t>
      </w:r>
      <w:r>
        <w:rPr>
          <w:rFonts w:ascii="Times new roman" w:hAnsi="Times new roman"/>
          <w:color w:val="0000FF"/>
          <w:sz w:val="24"/>
          <w:szCs w:val="24"/>
        </w:rPr>
        <w:t xml:space="preserve">are substituted in Eq. (3) to obtain vapor density. The result of the reformulated derivation is identical to the previous derivation and the ideal gas potential energy is still needed. </w:t>
      </w:r>
    </w:p>
    <w:p>
      <w:pPr>
        <w:pStyle w:val="Normal"/>
        <w:rPr>
          <w:rFonts w:cs="Times New Roman"/>
          <w:color w:val="00B0F0"/>
        </w:rPr>
      </w:pPr>
      <w:r>
        <w:rPr>
          <w:rFonts w:ascii="Times new roman" w:hAnsi="Times new roman"/>
          <w:color w:val="0000FF"/>
          <w:sz w:val="24"/>
          <w:szCs w:val="24"/>
        </w:rPr>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 xml:space="preserve">We don’t really need to state why Nose-Hoover is not good for a single molecule, since we are citing the literature. But I will make this a little more clear. </w:t>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The reviewer is correct that Nose-Hoover chains would solve this problem and are quite common.</w:t>
      </w:r>
    </w:p>
    <w:p>
      <w:pPr>
        <w:pStyle w:val="Normal"/>
        <w:rPr>
          <w:rFonts w:ascii="Times new roman" w:hAnsi="Times new roman"/>
          <w:sz w:val="24"/>
          <w:szCs w:val="24"/>
        </w:rPr>
      </w:pPr>
      <w:r>
        <w:rPr>
          <w:rFonts w:cs="Times New Roman" w:ascii="Times new roman" w:hAnsi="Times new roman"/>
          <w:color w:val="00B0F0"/>
          <w:sz w:val="24"/>
          <w:szCs w:val="24"/>
        </w:rPr>
        <w:t>I intended for “stochastic dynamics” to include Langevin dynamics, but I will make this more explicit. Essentially, we just want to clarify that single molecule MD can yield bad results if you are not careful.</w:t>
      </w:r>
      <w:r>
        <w:rPr>
          <w:rFonts w:cs="Arial" w:ascii="Times new roman" w:hAnsi="Times new roman"/>
          <w:color w:val="222222"/>
          <w:sz w:val="24"/>
          <w:szCs w:val="24"/>
          <w:shd w:fill="FFFFFF" w:val="clear"/>
        </w:rPr>
        <w:t xml:space="preserve"> </w:t>
      </w:r>
      <w:r>
        <w:rPr>
          <w:rFonts w:cs="Arial" w:ascii="Times new roman" w:hAnsi="Times new roman"/>
          <w:color w:val="222222"/>
          <w:sz w:val="24"/>
          <w:szCs w:val="24"/>
        </w:rPr>
        <w:br/>
      </w:r>
      <w:r>
        <w:rPr>
          <w:rFonts w:cs="Arial" w:ascii="Times new roman" w:hAnsi="Times new roman"/>
          <w:color w:val="0000FF"/>
          <w:sz w:val="24"/>
          <w:szCs w:val="24"/>
        </w:rPr>
        <w:t xml:space="preserve">! </w:t>
      </w:r>
      <w:r>
        <w:rPr>
          <w:rFonts w:cs="Arial" w:ascii="Times new roman" w:hAnsi="Times new roman"/>
          <w:color w:val="0000FF"/>
          <w:sz w:val="24"/>
          <w:szCs w:val="24"/>
        </w:rPr>
        <w:t>Rich: can you append your thermostat explanations to the above answer?</w:t>
      </w:r>
    </w:p>
    <w:p>
      <w:pPr>
        <w:pStyle w:val="Normal"/>
        <w:rPr>
          <w:rFonts w:ascii="Times new roman" w:hAnsi="Times new roman"/>
          <w:sz w:val="24"/>
          <w:szCs w:val="24"/>
        </w:rPr>
      </w:pPr>
      <w:r>
        <w:rPr>
          <w:rFonts w:cs="Arial" w:ascii="Times new roman" w:hAnsi="Times new roman"/>
          <w:color w:val="222222"/>
          <w:sz w:val="24"/>
          <w:szCs w:val="24"/>
        </w:rPr>
        <w:br/>
      </w:r>
      <w:r>
        <w:rPr>
          <w:rFonts w:cs="Arial" w:ascii="Times new roman" w:hAnsi="Times new roman"/>
          <w:b/>
          <w:bCs/>
          <w:color w:val="000000"/>
          <w:sz w:val="24"/>
          <w:szCs w:val="24"/>
          <w:shd w:fill="FFFFFF" w:val="clear"/>
        </w:rPr>
        <w:t>Comment #7</w:t>
      </w:r>
      <w:r>
        <w:rPr>
          <w:rFonts w:cs="Arial" w:ascii="Times new roman" w:hAnsi="Times new roman"/>
          <w:color w:val="000000"/>
          <w:sz w:val="24"/>
          <w:szCs w:val="24"/>
        </w:rPr>
        <w:br/>
      </w:r>
      <w:r>
        <w:rPr>
          <w:rFonts w:cs="Arial" w:ascii="Times new roman" w:hAnsi="Times new roman"/>
          <w:color w:val="000000"/>
          <w:sz w:val="24"/>
          <w:szCs w:val="24"/>
          <w:shd w:fill="FFFFFF" w:val="clear"/>
        </w:rPr>
        <w:t>Concerning solving eq. 14, I don't see how you can solve eq. 14 by</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itself because it has more than one unknown -- vapor density and Tsat</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(which determine Zliq, B2 and B3).  These are handled by using 14-17,</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but as it is described in section 2.2, eq 14 (and 15) can be solved</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directly.</w:t>
      </w:r>
    </w:p>
    <w:p>
      <w:pPr>
        <w:pStyle w:val="Normal"/>
        <w:rPr>
          <w:rFonts w:ascii="Times new roman" w:hAnsi="Times new roman"/>
          <w:color w:val="0000FF"/>
          <w:sz w:val="24"/>
          <w:szCs w:val="24"/>
        </w:rPr>
      </w:pPr>
      <w:r>
        <w:rPr>
          <w:rFonts w:cs="Times New Roman" w:ascii="Times new roman" w:hAnsi="Times new roman"/>
          <w:color w:val="0000FF"/>
          <w:sz w:val="24"/>
          <w:szCs w:val="24"/>
        </w:rPr>
        <w:t xml:space="preserve">! </w:t>
      </w:r>
      <w:r>
        <w:rPr>
          <w:rFonts w:cs="Times New Roman" w:ascii="Times new roman" w:hAnsi="Times new roman"/>
          <w:color w:val="0000FF"/>
          <w:sz w:val="24"/>
          <w:szCs w:val="24"/>
        </w:rPr>
        <w:t>Need to find a proper way to respond to this comment</w:t>
      </w:r>
    </w:p>
    <w:p>
      <w:pPr>
        <w:pStyle w:val="Normal"/>
        <w:rPr>
          <w:rFonts w:ascii="Times new roman" w:hAnsi="Times new roman"/>
          <w:sz w:val="24"/>
          <w:szCs w:val="24"/>
        </w:rPr>
      </w:pPr>
      <w:r>
        <w:rPr>
          <w:rFonts w:cs="Times New Roman" w:ascii="Times new roman" w:hAnsi="Times new roman"/>
          <w:color w:val="00B0F0"/>
          <w:sz w:val="24"/>
          <w:szCs w:val="24"/>
        </w:rPr>
        <w:t>Again, we need to make it very clear that Eq 14 is solved for rhovap at a given Tsat. After the values of Tsat are updated then Eq 14 is solved again.</w:t>
        <w:br/>
      </w:r>
      <w:r>
        <w:rPr>
          <w:rFonts w:cs="Arial" w:ascii="Times new roman" w:hAnsi="Times new roman"/>
          <w:color w:val="222222"/>
          <w:sz w:val="24"/>
          <w:szCs w:val="24"/>
        </w:rPr>
        <w:br/>
      </w:r>
      <w:r>
        <w:rPr>
          <w:rFonts w:cs="Arial" w:ascii="Times new roman" w:hAnsi="Times new roman"/>
          <w:color w:val="000000"/>
          <w:sz w:val="24"/>
          <w:szCs w:val="24"/>
          <w:shd w:fill="FFFFFF" w:val="clear"/>
        </w:rPr>
        <w:t>To add to the confusion, in section 2.3, the manuscript states "First,</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rho_vap and Z_liq are set to an initial near-zero value."  Is this an</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explanation of how to solve eq. 14?  Why is it in section 2.3?</w:t>
      </w:r>
    </w:p>
    <w:p>
      <w:pPr>
        <w:pStyle w:val="Normal"/>
        <w:rPr>
          <w:rFonts w:ascii="Times new roman" w:hAnsi="Times new roman"/>
          <w:sz w:val="24"/>
          <w:szCs w:val="24"/>
        </w:rPr>
      </w:pPr>
      <w:r>
        <w:rPr>
          <w:rFonts w:cs="Times New Roman" w:ascii="Times new roman" w:hAnsi="Times new roman"/>
          <w:color w:val="00B0F0"/>
          <w:sz w:val="24"/>
          <w:szCs w:val="24"/>
        </w:rPr>
        <w:t>Is the reviewer correct? The initial near-zero value is used as an initial guess to solve eq 14, but it is also used as an initial guess for Tsat (by interpolating Z vs 1/T), correct?</w:t>
      </w:r>
      <w:r>
        <w:rPr>
          <w:rFonts w:cs="Arial" w:ascii="Times new roman" w:hAnsi="Times new roman"/>
          <w:color w:val="222222"/>
          <w:sz w:val="24"/>
          <w:szCs w:val="24"/>
          <w:shd w:fill="FFFFFF" w:val="clear"/>
        </w:rPr>
        <w:t xml:space="preserve"> </w:t>
      </w:r>
      <w:r>
        <w:rPr>
          <w:rFonts w:cs="Arial" w:ascii="Times new roman" w:hAnsi="Times new roman"/>
          <w:color w:val="222222"/>
          <w:sz w:val="24"/>
          <w:szCs w:val="24"/>
        </w:rPr>
        <w:br/>
        <w:br/>
      </w:r>
      <w:r>
        <w:rPr>
          <w:rFonts w:cs="Arial" w:ascii="Times new roman" w:hAnsi="Times new roman"/>
          <w:b/>
          <w:bCs/>
          <w:color w:val="000000"/>
          <w:sz w:val="24"/>
          <w:szCs w:val="24"/>
          <w:shd w:fill="FFFFFF" w:val="clear"/>
        </w:rPr>
        <w:t>Comment #16</w:t>
      </w:r>
      <w:r>
        <w:rPr>
          <w:rFonts w:cs="Arial" w:ascii="Times new roman" w:hAnsi="Times new roman"/>
          <w:color w:val="000000"/>
          <w:sz w:val="24"/>
          <w:szCs w:val="24"/>
        </w:rPr>
        <w:br/>
      </w:r>
      <w:r>
        <w:rPr>
          <w:rFonts w:cs="Arial" w:ascii="Times new roman" w:hAnsi="Times new roman"/>
          <w:color w:val="000000"/>
          <w:sz w:val="24"/>
          <w:szCs w:val="24"/>
          <w:shd w:fill="FFFFFF" w:val="clear"/>
        </w:rPr>
        <w:t>I'm not sure how the authors' comments address the point.  The source</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 xml:space="preserve">of the dashed line is irrelevant.  The error bars on the </w:t>
      </w:r>
      <w:r>
        <w:rPr>
          <w:rFonts w:cs="Arial" w:ascii="Times new roman" w:hAnsi="Times new roman"/>
          <w:color w:val="FF0000"/>
          <w:sz w:val="24"/>
          <w:szCs w:val="24"/>
          <w:shd w:fill="FFFFFF" w:val="clear"/>
        </w:rPr>
        <w:t>symbols in</w:t>
      </w:r>
      <w:r>
        <w:rPr>
          <w:rFonts w:cs="Arial" w:ascii="Times new roman" w:hAnsi="Times new roman"/>
          <w:color w:val="FF0000"/>
          <w:sz w:val="24"/>
          <w:szCs w:val="24"/>
          <w:highlight w:val="white"/>
        </w:rPr>
        <w:t xml:space="preserve"> </w:t>
      </w:r>
      <w:r>
        <w:rPr>
          <w:rFonts w:cs="Arial" w:ascii="Times new roman" w:hAnsi="Times new roman"/>
          <w:color w:val="FF0000"/>
          <w:sz w:val="24"/>
          <w:szCs w:val="24"/>
          <w:shd w:fill="FFFFFF" w:val="clear"/>
        </w:rPr>
        <w:t>figure 8a are too large</w:t>
      </w:r>
      <w:r>
        <w:rPr>
          <w:rFonts w:cs="Arial" w:ascii="Times new roman" w:hAnsi="Times new roman"/>
          <w:color w:val="000000"/>
          <w:sz w:val="24"/>
          <w:szCs w:val="24"/>
          <w:shd w:fill="FFFFFF" w:val="clear"/>
        </w:rPr>
        <w:t>.</w:t>
      </w:r>
    </w:p>
    <w:p>
      <w:pPr>
        <w:pStyle w:val="Normal"/>
        <w:rPr>
          <w:rFonts w:ascii="Times new roman" w:hAnsi="Times new roman"/>
          <w:color w:val="0000FF"/>
          <w:sz w:val="24"/>
          <w:szCs w:val="24"/>
        </w:rPr>
      </w:pPr>
      <w:r>
        <w:rPr>
          <w:rFonts w:cs="Times New Roman" w:ascii="Times new roman" w:hAnsi="Times new roman"/>
          <w:color w:val="0000FF"/>
          <w:sz w:val="24"/>
          <w:szCs w:val="24"/>
        </w:rPr>
        <w:t xml:space="preserve">The reviewer’s original comment stated that “fitted lines go right through most of the points”. In our response, we tried to make it clear that the dashed blue lines are not fitted to the open symbols. </w:t>
      </w:r>
      <w:r>
        <w:rPr>
          <w:rFonts w:cs="Times New Roman" w:ascii="Times new roman" w:hAnsi="Times new roman"/>
          <w:color w:val="0000FF"/>
          <w:sz w:val="24"/>
          <w:szCs w:val="24"/>
        </w:rPr>
        <w:t xml:space="preserve">The reason for large error bars in Figure 8a is that these error bars show the uncertainty  of the points during a single run. We replicated these simulations to obtain proper uncertainties. </w:t>
      </w:r>
    </w:p>
    <w:p>
      <w:pPr>
        <w:pStyle w:val="Normal"/>
        <w:rPr>
          <w:rFonts w:cs="Times New Roman"/>
        </w:rPr>
      </w:pPr>
      <w:r>
        <w:rPr>
          <w:rFonts w:ascii="Times new roman" w:hAnsi="Times new roman"/>
          <w:color w:val="0000FF"/>
          <w:sz w:val="24"/>
          <w:szCs w:val="24"/>
        </w:rPr>
      </w:r>
    </w:p>
    <w:p>
      <w:pPr>
        <w:pStyle w:val="Normal"/>
        <w:rPr>
          <w:rFonts w:ascii="Times new roman" w:hAnsi="Times new roman"/>
          <w:color w:val="0000FF"/>
          <w:sz w:val="24"/>
          <w:szCs w:val="24"/>
        </w:rPr>
      </w:pPr>
      <w:r>
        <w:rPr>
          <w:rFonts w:cs="Times New Roman" w:ascii="Times new roman" w:hAnsi="Times new roman"/>
          <w:color w:val="0000FF"/>
          <w:sz w:val="24"/>
          <w:szCs w:val="24"/>
        </w:rPr>
        <w:t>!Todo: Run replicates or calculate block averages and uncertainties and replot Figure 8a</w:t>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Try to point out that the reviewer’s original comment stated that “the fitted lines go right through most of the points.” Our response was that these lines are actually not fitted to the data, so they are not evidence for the error bars being too large since the error bars are computed independently.</w:t>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 xml:space="preserve">That being said, the reviewer might have a point that the error bars are too large. For example, shouldn’t the error bars for Tr=1.2 in Figure 8a be of a similar magnitude to those in Figure 9c? Aren’t they computed using similar methods? </w:t>
      </w:r>
    </w:p>
    <w:p>
      <w:pPr>
        <w:pStyle w:val="Normal"/>
        <w:rPr>
          <w:rFonts w:ascii="Times new roman" w:hAnsi="Times new roman"/>
          <w:sz w:val="24"/>
          <w:szCs w:val="24"/>
        </w:rPr>
      </w:pPr>
      <w:r>
        <w:rPr>
          <w:rFonts w:cs="Times New Roman" w:ascii="Times new roman" w:hAnsi="Times new roman"/>
          <w:color w:val="00B0F0"/>
          <w:sz w:val="24"/>
          <w:szCs w:val="24"/>
        </w:rPr>
        <w:t xml:space="preserve">If we determine that the Figure 8a error bars are correct, we just need to satisfy the reviewer by stating that we verified that our calculations were correct. And then we should provide some explanation for why they are so large (maybe we only had a few replicates so the 95% confidence interval is quite large). </w:t>
        <w:br/>
      </w:r>
      <w:r>
        <w:rPr>
          <w:rFonts w:cs="Arial" w:ascii="Times new roman" w:hAnsi="Times new roman"/>
          <w:color w:val="222222"/>
          <w:sz w:val="24"/>
          <w:szCs w:val="24"/>
        </w:rPr>
        <w:br/>
      </w:r>
      <w:r>
        <w:rPr>
          <w:rFonts w:cs="Arial" w:ascii="Times new roman" w:hAnsi="Times new roman"/>
          <w:b/>
          <w:bCs/>
          <w:color w:val="000000"/>
          <w:sz w:val="24"/>
          <w:szCs w:val="24"/>
          <w:shd w:fill="FFFFFF" w:val="clear"/>
        </w:rPr>
        <w:t>Comment #17</w:t>
      </w:r>
      <w:r>
        <w:rPr>
          <w:rFonts w:cs="Arial" w:ascii="Times new roman" w:hAnsi="Times new roman"/>
          <w:color w:val="000000"/>
          <w:sz w:val="24"/>
          <w:szCs w:val="24"/>
        </w:rPr>
        <w:br/>
      </w:r>
      <w:r>
        <w:rPr>
          <w:rFonts w:cs="Arial" w:ascii="Times new roman" w:hAnsi="Times new roman"/>
          <w:color w:val="000000"/>
          <w:sz w:val="24"/>
          <w:szCs w:val="24"/>
          <w:shd w:fill="FFFFFF" w:val="clear"/>
        </w:rPr>
        <w:t>I don't see how the modifications in section 6 resolves the original</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issue. The manuscript still indicates that larger systems yield</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smaller uncertainties ("we need 3200 ethane molecules to achieve low</w:t>
      </w:r>
      <w:r>
        <w:rPr>
          <w:rFonts w:cs="Arial" w:ascii="Times new roman" w:hAnsi="Times new roman"/>
          <w:color w:val="000000"/>
          <w:sz w:val="24"/>
          <w:szCs w:val="24"/>
          <w:highlight w:val="white"/>
        </w:rPr>
        <w:t xml:space="preserve"> </w:t>
      </w:r>
      <w:r>
        <w:rPr>
          <w:rFonts w:cs="Arial" w:ascii="Times new roman" w:hAnsi="Times new roman"/>
          <w:color w:val="000000"/>
          <w:sz w:val="24"/>
          <w:szCs w:val="24"/>
          <w:shd w:fill="FFFFFF" w:val="clear"/>
        </w:rPr>
        <w:t>enough uncertainties").</w:t>
      </w:r>
    </w:p>
    <w:p>
      <w:pPr>
        <w:pStyle w:val="Normal"/>
        <w:rPr>
          <w:rFonts w:ascii="Times new roman" w:hAnsi="Times new roman"/>
          <w:sz w:val="24"/>
          <w:szCs w:val="24"/>
        </w:rPr>
      </w:pPr>
      <w:r>
        <w:rPr>
          <w:rFonts w:cs="Times New Roman" w:ascii="Times new roman" w:hAnsi="Times new roman"/>
          <w:color w:val="00B0F0"/>
          <w:sz w:val="24"/>
          <w:szCs w:val="24"/>
        </w:rPr>
        <w:t>True, I also thought we modified this sentence to make it more clear that this statement only applies to MD rigid?</w:t>
      </w:r>
      <w:r>
        <w:rPr>
          <w:rFonts w:cs="Arial" w:ascii="Times new roman" w:hAnsi="Times new roman"/>
          <w:color w:val="222222"/>
          <w:sz w:val="24"/>
          <w:szCs w:val="24"/>
        </w:rPr>
        <w:br/>
      </w:r>
      <w:r>
        <w:rPr>
          <w:rFonts w:cs="Arial" w:ascii="Times new roman" w:hAnsi="Times new roman"/>
          <w:color w:val="0000FF"/>
          <w:sz w:val="24"/>
          <w:szCs w:val="24"/>
        </w:rPr>
        <w:t xml:space="preserve">! </w:t>
      </w:r>
      <w:r>
        <w:rPr>
          <w:rFonts w:cs="Arial" w:ascii="Times new roman" w:hAnsi="Times new roman"/>
          <w:color w:val="0000FF"/>
          <w:sz w:val="24"/>
          <w:szCs w:val="24"/>
        </w:rPr>
        <w:t>I think I forgot to modify this sentence, but It seems like the reviewer wants us to remove this sentence altogether. How would you modify this sentence to satisfy the reviwer?</w:t>
      </w:r>
    </w:p>
    <w:p>
      <w:pPr>
        <w:pStyle w:val="Normal"/>
        <w:rPr>
          <w:rFonts w:ascii="Times new roman" w:hAnsi="Times new roman"/>
          <w:sz w:val="24"/>
          <w:szCs w:val="24"/>
        </w:rPr>
      </w:pPr>
      <w:r>
        <w:rPr>
          <w:rFonts w:cs="Arial" w:ascii="Times new roman" w:hAnsi="Times new roman"/>
          <w:color w:val="222222"/>
          <w:sz w:val="24"/>
          <w:szCs w:val="24"/>
        </w:rPr>
        <w:br/>
      </w:r>
      <w:r>
        <w:rPr>
          <w:rFonts w:cs="Arial" w:ascii="Times new roman" w:hAnsi="Times new roman"/>
          <w:color w:val="222222"/>
          <w:sz w:val="24"/>
          <w:szCs w:val="24"/>
          <w:shd w:fill="FFFFFF" w:val="clear"/>
        </w:rPr>
        <w:t>Furthermore, I must express additional confusion about the N=1600 data</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in Fig 9a, which was previously the least precise (despite being the</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next-to-largest system size) and now have smaller error bars, but are</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still much less precise than any other system size.  Why is the N=1600</w:t>
      </w:r>
      <w:r>
        <w:rPr>
          <w:rFonts w:cs="Arial" w:ascii="Times new roman" w:hAnsi="Times new roman"/>
          <w:color w:val="222222"/>
          <w:sz w:val="24"/>
          <w:szCs w:val="24"/>
        </w:rPr>
        <w:br/>
      </w:r>
      <w:r>
        <w:rPr>
          <w:rFonts w:cs="Arial" w:ascii="Times new roman" w:hAnsi="Times new roman"/>
          <w:color w:val="222222"/>
          <w:sz w:val="24"/>
          <w:szCs w:val="24"/>
          <w:shd w:fill="FFFFFF" w:val="clear"/>
        </w:rPr>
        <w:t>data so imprecise?</w:t>
      </w:r>
    </w:p>
    <w:p>
      <w:pPr>
        <w:pStyle w:val="Normal"/>
        <w:rPr>
          <w:rFonts w:ascii="Times new roman" w:hAnsi="Times new roman"/>
          <w:sz w:val="24"/>
          <w:szCs w:val="24"/>
        </w:rPr>
      </w:pPr>
      <w:r>
        <w:rPr>
          <w:rFonts w:cs="Times New Roman" w:ascii="Times new roman" w:hAnsi="Times new roman"/>
          <w:color w:val="00B0F0"/>
          <w:sz w:val="24"/>
          <w:szCs w:val="24"/>
        </w:rPr>
        <w:t>This is quite bizarre. Any explanation?</w:t>
      </w:r>
    </w:p>
    <w:p>
      <w:pPr>
        <w:pStyle w:val="Normal"/>
        <w:rPr>
          <w:rFonts w:ascii="Times new roman" w:hAnsi="Times new roman"/>
          <w:sz w:val="24"/>
          <w:szCs w:val="24"/>
        </w:rPr>
      </w:pPr>
      <w:r>
        <w:rPr>
          <w:rFonts w:cs="Times New Roman" w:ascii="Times new roman" w:hAnsi="Times new roman"/>
          <w:color w:val="0000FF"/>
          <w:sz w:val="24"/>
          <w:szCs w:val="24"/>
        </w:rPr>
        <w:t xml:space="preserve">! </w:t>
      </w:r>
      <w:r>
        <w:rPr>
          <w:rFonts w:cs="Times New Roman" w:ascii="Times new roman" w:hAnsi="Times new roman"/>
          <w:color w:val="0000FF"/>
          <w:sz w:val="24"/>
          <w:szCs w:val="24"/>
        </w:rPr>
        <w:t xml:space="preserve">I do not have an answer for this. I can repeat these simulations using GROMACS at least for rigid-bond MD to see if the same thing happens. </w:t>
      </w:r>
      <w:r>
        <w:rPr>
          <w:rFonts w:cs="Arial" w:ascii="Times new roman" w:hAnsi="Times new roman"/>
          <w:color w:val="222222"/>
          <w:sz w:val="24"/>
          <w:szCs w:val="24"/>
        </w:rPr>
        <w:br/>
        <w:br/>
      </w:r>
      <w:r>
        <w:rPr>
          <w:rFonts w:cs="Arial" w:ascii="Times new roman" w:hAnsi="Times new roman"/>
          <w:b/>
          <w:bCs/>
          <w:color w:val="222222"/>
          <w:sz w:val="24"/>
          <w:szCs w:val="24"/>
          <w:shd w:fill="FFFFFF" w:val="clear"/>
        </w:rPr>
        <w:t>Comment #18</w:t>
      </w:r>
      <w:r>
        <w:rPr>
          <w:rFonts w:cs="Arial" w:ascii="Times new roman" w:hAnsi="Times new roman"/>
          <w:color w:val="222222"/>
          <w:sz w:val="24"/>
          <w:szCs w:val="24"/>
        </w:rPr>
        <w:br/>
      </w:r>
      <w:r>
        <w:rPr>
          <w:rFonts w:cs="Arial" w:ascii="Times new roman" w:hAnsi="Times new roman"/>
          <w:color w:val="222222"/>
          <w:sz w:val="24"/>
          <w:szCs w:val="24"/>
          <w:shd w:fill="FFFFFF" w:val="clear"/>
        </w:rPr>
        <w:t>It is good that the authors ran longer simulations and determined that</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issues in Fig 9b are not due to equilibration, but, sadly enough, the</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manuscript still blames equilibration:</w:t>
      </w:r>
      <w:r>
        <w:rPr>
          <w:rFonts w:cs="Arial" w:ascii="Times new roman" w:hAnsi="Times new roman"/>
          <w:color w:val="222222"/>
          <w:sz w:val="24"/>
          <w:szCs w:val="24"/>
        </w:rPr>
        <w:br/>
        <w:br/>
      </w:r>
      <w:r>
        <w:rPr>
          <w:rFonts w:cs="Arial" w:ascii="Times new roman" w:hAnsi="Times new roman"/>
          <w:color w:val="222222"/>
          <w:sz w:val="24"/>
          <w:szCs w:val="24"/>
          <w:shd w:fill="FFFFFF" w:val="clear"/>
        </w:rPr>
        <w:t>"due to the small number of intermolecular collisions at low density</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relative to the large number of intramolecular collisions, inhibiting</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the equilibration of the various components of momentum."</w:t>
      </w:r>
      <w:r>
        <w:rPr>
          <w:rFonts w:cs="Arial" w:ascii="Times new roman" w:hAnsi="Times new roman"/>
          <w:color w:val="222222"/>
          <w:sz w:val="24"/>
          <w:szCs w:val="24"/>
        </w:rPr>
        <w:br/>
        <w:br/>
      </w:r>
      <w:r>
        <w:rPr>
          <w:rFonts w:cs="Arial" w:ascii="Times new roman" w:hAnsi="Times new roman"/>
          <w:color w:val="222222"/>
          <w:sz w:val="24"/>
          <w:szCs w:val="24"/>
          <w:shd w:fill="FFFFFF" w:val="clear"/>
        </w:rPr>
        <w:t>Did the longer simulations give any indications that equilibration was</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an issue or not?  If not, then the manuscript cannot continue to say</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that it was.</w:t>
      </w:r>
    </w:p>
    <w:p>
      <w:pPr>
        <w:pStyle w:val="Normal"/>
        <w:rPr>
          <w:rFonts w:cs="Times New Roman"/>
        </w:rPr>
      </w:pPr>
      <w:r>
        <w:rPr>
          <w:rFonts w:ascii="Times new roman" w:hAnsi="Times new roman"/>
          <w:color w:val="0000FF"/>
          <w:sz w:val="24"/>
          <w:szCs w:val="24"/>
        </w:rPr>
      </w:r>
    </w:p>
    <w:p>
      <w:pPr>
        <w:pStyle w:val="Normal"/>
        <w:rPr>
          <w:rFonts w:ascii="Times new roman" w:hAnsi="Times new roman"/>
          <w:sz w:val="24"/>
          <w:szCs w:val="24"/>
        </w:rPr>
      </w:pPr>
      <w:r>
        <w:rPr>
          <w:rFonts w:cs="Times New Roman" w:ascii="Times new roman" w:hAnsi="Times new roman"/>
          <w:color w:val="00B0F0"/>
          <w:sz w:val="24"/>
          <w:szCs w:val="24"/>
        </w:rPr>
        <w:t>Did we not mean “equilibration”, but rather “equipartition” or maybe “proper sampling?” The reviewer really doesn’t want us to use the term equilibration, since this suggests that our simulations were simply not long enough or not equilibrated. But I think what we are saying is that the simulation is actually equilibrated but the production output is still not reliable.</w:t>
      </w:r>
      <w:r>
        <w:rPr>
          <w:rFonts w:cs="Arial" w:ascii="Times new roman" w:hAnsi="Times new roman"/>
          <w:color w:val="222222"/>
          <w:sz w:val="24"/>
          <w:szCs w:val="24"/>
          <w:shd w:fill="FFFFFF" w:val="clear"/>
        </w:rPr>
        <w:t xml:space="preserve"> </w:t>
      </w:r>
      <w:r>
        <w:rPr>
          <w:rFonts w:cs="Arial" w:ascii="Times new roman" w:hAnsi="Times new roman"/>
          <w:color w:val="222222"/>
          <w:sz w:val="24"/>
          <w:szCs w:val="24"/>
        </w:rPr>
        <w:br/>
      </w:r>
      <w:r>
        <w:rPr>
          <w:rFonts w:cs="Times New Roman" w:ascii="Times new roman" w:hAnsi="Times new roman"/>
          <w:color w:val="0000FF"/>
          <w:sz w:val="24"/>
          <w:szCs w:val="24"/>
        </w:rPr>
        <w:t xml:space="preserve">!I think proper sampling is what we should use instead of equilibration. </w:t>
      </w:r>
    </w:p>
    <w:p>
      <w:pPr>
        <w:pStyle w:val="Normal"/>
        <w:rPr>
          <w:rFonts w:ascii="Times new roman" w:hAnsi="Times new roman"/>
          <w:sz w:val="24"/>
          <w:szCs w:val="24"/>
        </w:rPr>
      </w:pPr>
      <w:r>
        <w:rPr>
          <w:rFonts w:cs="Arial" w:ascii="Times new roman" w:hAnsi="Times new roman"/>
          <w:color w:val="222222"/>
          <w:sz w:val="24"/>
          <w:szCs w:val="24"/>
        </w:rPr>
        <w:br/>
      </w:r>
      <w:r>
        <w:rPr>
          <w:rFonts w:cs="Arial" w:ascii="Times new roman" w:hAnsi="Times new roman"/>
          <w:color w:val="222222"/>
          <w:sz w:val="24"/>
          <w:szCs w:val="24"/>
          <w:shd w:fill="FFFFFF" w:val="clear"/>
        </w:rPr>
        <w:t>I am even more confused as to why the compressibility factor (based on</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the total virial) reported in Fig 15 of the Supplementary Material</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goes to 0 (and not 1) and why the bonded contributions go to -1.  Is</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this Z-1 and not Z?</w:t>
      </w:r>
    </w:p>
    <w:p>
      <w:pPr>
        <w:pStyle w:val="Normal"/>
        <w:rPr>
          <w:rFonts w:ascii="Times new roman" w:hAnsi="Times new roman"/>
          <w:color w:val="0000FF"/>
          <w:sz w:val="24"/>
          <w:szCs w:val="24"/>
        </w:rPr>
      </w:pPr>
      <w:r>
        <w:rPr>
          <w:rFonts w:cs="Arial" w:ascii="Times new roman" w:hAnsi="Times new roman"/>
          <w:color w:val="0000FF"/>
          <w:sz w:val="24"/>
          <w:szCs w:val="24"/>
          <w:shd w:fill="FFFFFF" w:val="clear"/>
        </w:rPr>
        <w:t>Unfortunately,</w:t>
      </w:r>
      <w:r>
        <w:rPr>
          <w:rFonts w:cs="Arial" w:ascii="Times new roman" w:hAnsi="Times new roman"/>
          <w:color w:val="0000FF"/>
          <w:sz w:val="24"/>
          <w:szCs w:val="24"/>
          <w:shd w:fill="FFFFFF" w:val="clear"/>
        </w:rPr>
        <w:t xml:space="preserve"> an older version of Figure 15 </w:t>
      </w:r>
      <w:r>
        <w:rPr>
          <w:rFonts w:cs="Arial" w:ascii="Times new roman" w:hAnsi="Times new roman"/>
          <w:color w:val="0000FF"/>
          <w:sz w:val="24"/>
          <w:szCs w:val="24"/>
          <w:shd w:fill="FFFFFF" w:val="clear"/>
        </w:rPr>
        <w:t xml:space="preserve">caption was mistakenly included. </w:t>
      </w:r>
      <w:r>
        <w:rPr>
          <w:rFonts w:cs="Arial" w:ascii="Times new roman" w:hAnsi="Times new roman"/>
          <w:color w:val="0000FF"/>
          <w:sz w:val="24"/>
          <w:szCs w:val="24"/>
          <w:shd w:fill="FFFFFF" w:val="clear"/>
        </w:rPr>
        <w:t xml:space="preserve">We apologize for the confusion. </w:t>
      </w:r>
      <w:r>
        <w:rPr>
          <w:rFonts w:cs="Arial" w:ascii="Times new roman" w:hAnsi="Times new roman"/>
          <w:color w:val="0000FF"/>
          <w:sz w:val="24"/>
          <w:szCs w:val="24"/>
          <w:shd w:fill="FFFFFF" w:val="clear"/>
        </w:rPr>
        <w:t xml:space="preserve">The total Z approaches 1 at zero density, due to the kinetic energy contribution to compressibility factor. Kinetic energy contribution for this system (not shown in the figure) roughly equals 2 at all densities. </w:t>
      </w:r>
      <w:r>
        <w:rPr>
          <w:rFonts w:cs="Arial" w:ascii="Times new roman" w:hAnsi="Times new roman"/>
          <w:color w:val="0000FF"/>
          <w:sz w:val="24"/>
          <w:szCs w:val="24"/>
          <w:shd w:fill="FFFFFF" w:val="clear"/>
        </w:rPr>
        <w:t xml:space="preserve"> </w:t>
      </w:r>
      <w:r>
        <w:rPr>
          <w:rFonts w:cs="Arial" w:ascii="Times new roman" w:hAnsi="Times new roman"/>
          <w:color w:val="0000FF"/>
          <w:sz w:val="24"/>
          <w:szCs w:val="24"/>
          <w:shd w:fill="FFFFFF" w:val="clear"/>
        </w:rPr>
        <w:t xml:space="preserve">Figure 15 in </w:t>
      </w:r>
      <w:r>
        <w:rPr>
          <w:rFonts w:cs="Arial" w:ascii="Times new roman" w:hAnsi="Times new roman"/>
          <w:color w:val="0000FF"/>
          <w:sz w:val="24"/>
          <w:szCs w:val="24"/>
          <w:shd w:fill="FFFFFF" w:val="clear"/>
        </w:rPr>
        <w:t xml:space="preserve">Supplementary Materials </w:t>
      </w:r>
      <w:r>
        <w:rPr>
          <w:rFonts w:cs="Arial" w:ascii="Times new roman" w:hAnsi="Times new roman"/>
          <w:color w:val="0000FF"/>
          <w:sz w:val="24"/>
          <w:szCs w:val="24"/>
          <w:shd w:fill="FFFFFF" w:val="clear"/>
        </w:rPr>
        <w:t>is now updated with the caption including a sentence that explains the kinetic energy contribution.</w:t>
      </w:r>
    </w:p>
    <w:p>
      <w:pPr>
        <w:pStyle w:val="Normal"/>
        <w:rPr>
          <w:rFonts w:ascii="Times new roman" w:hAnsi="Times new roman"/>
          <w:sz w:val="24"/>
          <w:szCs w:val="24"/>
        </w:rPr>
      </w:pPr>
      <w:r>
        <w:rPr>
          <w:rFonts w:cs="Times New Roman" w:ascii="Times new roman" w:hAnsi="Times new roman"/>
          <w:color w:val="00B0F0"/>
          <w:sz w:val="24"/>
          <w:szCs w:val="24"/>
        </w:rPr>
        <w:t>True, this is strange that we say Z goes to -1. Are we actually plotting the virials, such that the virials going to -1 would be a Z going to 1? We need to figure this out and modify the plot, if necessary.</w:t>
      </w:r>
      <w:r>
        <w:rPr>
          <w:rFonts w:cs="Arial" w:ascii="Times new roman" w:hAnsi="Times new roman"/>
          <w:color w:val="222222"/>
          <w:sz w:val="24"/>
          <w:szCs w:val="24"/>
        </w:rPr>
        <w:br/>
        <w:br/>
      </w:r>
      <w:r>
        <w:rPr>
          <w:rFonts w:cs="Arial" w:ascii="Times new roman" w:hAnsi="Times new roman"/>
          <w:b/>
          <w:bCs/>
          <w:color w:val="222222"/>
          <w:sz w:val="24"/>
          <w:szCs w:val="24"/>
          <w:shd w:fill="FFFFFF" w:val="clear"/>
        </w:rPr>
        <w:t>Comment #20</w:t>
      </w:r>
      <w:r>
        <w:rPr>
          <w:rFonts w:cs="Arial" w:ascii="Times new roman" w:hAnsi="Times new roman"/>
          <w:color w:val="222222"/>
          <w:sz w:val="24"/>
          <w:szCs w:val="24"/>
        </w:rPr>
        <w:br/>
      </w:r>
      <w:r>
        <w:rPr>
          <w:rFonts w:cs="Arial" w:ascii="Times new roman" w:hAnsi="Times new roman"/>
          <w:color w:val="222222"/>
          <w:sz w:val="24"/>
          <w:szCs w:val="24"/>
          <w:shd w:fill="FFFFFF" w:val="clear"/>
        </w:rPr>
        <w:t>If the error bars can't be added to figure 10, then some description</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of how big they would still be helpful.  Are they smaller than the</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symbol size (it looks like they might be in many cases)?  Where they</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disagree with GEMC/GC</w:t>
      </w:r>
      <w:r>
        <w:rPr>
          <w:rFonts w:cs="Arial" w:ascii="Times new roman" w:hAnsi="Times new roman"/>
          <w:color w:val="000000"/>
          <w:sz w:val="24"/>
          <w:szCs w:val="24"/>
          <w:shd w:fill="FFFFFF" w:val="clear"/>
        </w:rPr>
        <w:t>MC,</w:t>
      </w:r>
      <w:r>
        <w:rPr>
          <w:rFonts w:cs="Arial" w:ascii="Times new roman" w:hAnsi="Times new roman"/>
          <w:color w:val="FF0000"/>
          <w:sz w:val="24"/>
          <w:szCs w:val="24"/>
          <w:shd w:fill="FFFFFF" w:val="clear"/>
        </w:rPr>
        <w:t xml:space="preserve"> is it due to uncertainty or systemat</w:t>
      </w:r>
      <w:r>
        <w:rPr>
          <w:rFonts w:cs="Arial" w:ascii="Times new roman" w:hAnsi="Times new roman"/>
          <w:color w:val="222222"/>
          <w:sz w:val="24"/>
          <w:szCs w:val="24"/>
          <w:shd w:fill="FFFFFF" w:val="clear"/>
        </w:rPr>
        <w:t>ic</w:t>
      </w:r>
      <w:r>
        <w:rPr>
          <w:rFonts w:cs="Arial" w:ascii="Times new roman" w:hAnsi="Times new roman"/>
          <w:color w:val="222222"/>
          <w:sz w:val="24"/>
          <w:szCs w:val="24"/>
        </w:rPr>
        <w:br/>
      </w:r>
      <w:r>
        <w:rPr>
          <w:rFonts w:cs="Arial" w:ascii="Times new roman" w:hAnsi="Times new roman"/>
          <w:color w:val="222222"/>
          <w:sz w:val="24"/>
          <w:szCs w:val="24"/>
          <w:shd w:fill="FFFFFF" w:val="clear"/>
        </w:rPr>
        <w:t>deviation?</w:t>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 xml:space="preserve">Could we include the larger error bars? Would most be smaller than the symbol size? </w:t>
      </w:r>
    </w:p>
    <w:p>
      <w:pPr>
        <w:pStyle w:val="Normal"/>
        <w:rPr>
          <w:rFonts w:ascii="Times New Roman" w:hAnsi="Times New Roman" w:cs="Times New Roman"/>
          <w:color w:val="00B0F0"/>
          <w:sz w:val="28"/>
          <w:szCs w:val="23"/>
        </w:rPr>
      </w:pPr>
      <w:r>
        <w:rPr>
          <w:rFonts w:cs="Times New Roman" w:ascii="Times new roman" w:hAnsi="Times new roman"/>
          <w:color w:val="00B0F0"/>
          <w:sz w:val="24"/>
          <w:szCs w:val="24"/>
        </w:rPr>
        <w:t xml:space="preserve">I think we should make the y-range for Figure 10b from </w:t>
      </w:r>
      <w:bookmarkStart w:id="1" w:name="_GoBack"/>
      <w:bookmarkEnd w:id="1"/>
      <w:r>
        <w:rPr>
          <w:rFonts w:cs="Times New Roman" w:ascii="Times new roman" w:hAnsi="Times new roman"/>
          <w:color w:val="00B0F0"/>
          <w:sz w:val="24"/>
          <w:szCs w:val="24"/>
        </w:rPr>
        <w:t>-3 to 3 (the y-region of 3 to 6 is not very useful since only one data point is found there).</w:t>
      </w:r>
    </w:p>
    <w:p>
      <w:pPr>
        <w:pStyle w:val="Normal"/>
        <w:rPr>
          <w:rFonts w:ascii="Times new roman" w:hAnsi="Times new roman"/>
          <w:sz w:val="24"/>
          <w:szCs w:val="24"/>
        </w:rPr>
      </w:pPr>
      <w:r>
        <w:rPr>
          <w:rFonts w:cs="Times New Roman" w:ascii="Times new roman" w:hAnsi="Times new roman"/>
          <w:color w:val="00B0F0"/>
          <w:sz w:val="24"/>
          <w:szCs w:val="24"/>
        </w:rPr>
        <w:t>As a side note, why don’t we ever compare enthalpy of vaporization? We could make Figure 10 a 2x2 plot with the fourth panel for DeltaHv. I am fine not including it in Figure 11 (since these are in the supporting information), but I think people might want to see the comparison with the literature DeltaHv values.</w:t>
      </w:r>
      <w:r>
        <w:rPr>
          <w:rFonts w:cs="Arial" w:ascii="Times new roman" w:hAnsi="Times new roman"/>
          <w:color w:val="222222"/>
          <w:sz w:val="24"/>
          <w:szCs w:val="24"/>
        </w:rPr>
        <w:t xml:space="preserve"> </w:t>
      </w:r>
    </w:p>
    <w:p>
      <w:pPr>
        <w:pStyle w:val="Normal"/>
        <w:rPr>
          <w:rFonts w:ascii="Times new roman" w:hAnsi="Times new roman"/>
          <w:sz w:val="24"/>
          <w:szCs w:val="24"/>
        </w:rPr>
      </w:pPr>
      <w:r>
        <w:rPr>
          <w:rFonts w:cs="Arial" w:ascii="Times new roman" w:hAnsi="Times new roman"/>
          <w:color w:val="222222"/>
          <w:sz w:val="24"/>
          <w:szCs w:val="24"/>
        </w:rPr>
        <w:br/>
      </w:r>
      <w:r>
        <w:rPr>
          <w:rFonts w:cs="Arial" w:ascii="Times new roman" w:hAnsi="Times new roman"/>
          <w:color w:val="0000FF"/>
          <w:sz w:val="24"/>
          <w:szCs w:val="24"/>
        </w:rPr>
        <w:t xml:space="preserve">! </w:t>
      </w:r>
      <w:r>
        <w:rPr>
          <w:rFonts w:cs="Arial" w:ascii="Times new roman" w:hAnsi="Times new roman"/>
          <w:color w:val="0000FF"/>
          <w:sz w:val="24"/>
          <w:szCs w:val="24"/>
        </w:rPr>
        <w:t xml:space="preserve">I think the error bars are actually going to be pretty large, that’s why I hesitate </w:t>
      </w:r>
      <w:r>
        <w:rPr>
          <w:rFonts w:cs="Arial" w:ascii="Times new roman" w:hAnsi="Times new roman"/>
          <w:color w:val="0000FF"/>
          <w:sz w:val="24"/>
          <w:szCs w:val="24"/>
        </w:rPr>
        <w:t xml:space="preserve">to </w:t>
      </w:r>
      <w:r>
        <w:rPr>
          <w:rFonts w:cs="Arial" w:ascii="Times new roman" w:hAnsi="Times new roman"/>
          <w:color w:val="0000FF"/>
          <w:sz w:val="24"/>
          <w:szCs w:val="24"/>
        </w:rPr>
        <w:t xml:space="preserve">add them as </w:t>
      </w:r>
      <w:r>
        <w:rPr>
          <w:rFonts w:cs="Arial" w:ascii="Times new roman" w:hAnsi="Times new roman"/>
          <w:color w:val="0000FF"/>
          <w:sz w:val="24"/>
          <w:szCs w:val="24"/>
        </w:rPr>
        <w:t>they</w:t>
      </w:r>
      <w:r>
        <w:rPr>
          <w:rFonts w:cs="Arial" w:ascii="Times new roman" w:hAnsi="Times new roman"/>
          <w:color w:val="0000FF"/>
          <w:sz w:val="24"/>
          <w:szCs w:val="24"/>
        </w:rPr>
        <w:t xml:space="preserve"> crowd the plot significantly.</w:t>
      </w:r>
    </w:p>
    <w:p>
      <w:pPr>
        <w:pStyle w:val="Normal"/>
        <w:rPr>
          <w:rFonts w:ascii="Times new roman" w:hAnsi="Times new roman"/>
          <w:color w:val="0000FF"/>
          <w:sz w:val="24"/>
          <w:szCs w:val="24"/>
        </w:rPr>
      </w:pPr>
      <w:r>
        <w:rPr>
          <w:rFonts w:cs="Arial" w:ascii="Times new roman" w:hAnsi="Times new roman"/>
          <w:color w:val="0000FF"/>
          <w:sz w:val="24"/>
          <w:szCs w:val="24"/>
        </w:rPr>
        <w:t>! Todo: Add DeltaH and change y-axis of Figure 10b</w:t>
      </w:r>
    </w:p>
    <w:p>
      <w:pPr>
        <w:pStyle w:val="Normal"/>
        <w:rPr>
          <w:rFonts w:ascii="Times new roman" w:hAnsi="Times new roman"/>
          <w:sz w:val="24"/>
          <w:szCs w:val="24"/>
        </w:rPr>
      </w:pPr>
      <w:r>
        <w:rPr>
          <w:rFonts w:cs="Arial" w:ascii="Times new roman" w:hAnsi="Times new roman"/>
          <w:color w:val="222222"/>
          <w:sz w:val="24"/>
          <w:szCs w:val="24"/>
        </w:rPr>
        <w:br/>
      </w:r>
      <w:r>
        <w:rPr>
          <w:rFonts w:cs="Arial" w:ascii="Times new roman" w:hAnsi="Times new roman"/>
          <w:color w:val="222222"/>
          <w:sz w:val="24"/>
          <w:szCs w:val="24"/>
          <w:shd w:fill="FFFFFF" w:val="clear"/>
        </w:rPr>
        <w:t>If the conclusions are referring to using REFPROP as input, then it</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should say so.  "In the absence of simulation uncertainty" is an</w:t>
      </w:r>
      <w:r>
        <w:rPr>
          <w:rFonts w:cs="Arial" w:ascii="Times new roman" w:hAnsi="Times new roman"/>
          <w:color w:val="222222"/>
          <w:sz w:val="24"/>
          <w:szCs w:val="24"/>
          <w:highlight w:val="white"/>
        </w:rPr>
        <w:t xml:space="preserve"> </w:t>
      </w:r>
      <w:r>
        <w:rPr>
          <w:rFonts w:cs="Arial" w:ascii="Times new roman" w:hAnsi="Times new roman"/>
          <w:color w:val="222222"/>
          <w:sz w:val="24"/>
          <w:szCs w:val="24"/>
          <w:shd w:fill="FFFFFF" w:val="clear"/>
        </w:rPr>
        <w:t>inadequate indication of this.</w:t>
      </w:r>
    </w:p>
    <w:p>
      <w:pPr>
        <w:pStyle w:val="Normal"/>
        <w:rPr>
          <w:rFonts w:ascii="Times new roman" w:hAnsi="Times new roman"/>
          <w:sz w:val="24"/>
          <w:szCs w:val="24"/>
        </w:rPr>
      </w:pPr>
      <w:r>
        <w:rPr>
          <w:rFonts w:cs="Arial" w:ascii="Times new roman" w:hAnsi="Times new roman"/>
          <w:color w:val="0000FF"/>
          <w:sz w:val="24"/>
          <w:szCs w:val="24"/>
          <w:shd w:fill="FFFFFF" w:val="clear"/>
        </w:rPr>
        <w:t>The following paragraph in the Conclusions section was modified to clarify that REFPROP data was used as input</w:t>
      </w:r>
      <w:r>
        <w:rPr>
          <w:rFonts w:cs="Arial" w:ascii="Times new roman" w:hAnsi="Times new roman"/>
          <w:color w:val="222222"/>
          <w:sz w:val="24"/>
          <w:szCs w:val="24"/>
          <w:shd w:fill="FFFFFF" w:val="clear"/>
        </w:rPr>
        <w:t xml:space="preserve"> </w:t>
      </w:r>
    </w:p>
    <w:p>
      <w:pPr>
        <w:pStyle w:val="Normal"/>
        <w:rPr>
          <w:rFonts w:cs="Times New Roman"/>
          <w:color w:val="00B0F0"/>
        </w:rPr>
      </w:pPr>
      <w:r>
        <w:rPr>
          <w:rFonts w:ascii="Times new roman" w:hAnsi="Times new roman"/>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038600" cy="1162050"/>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038600" cy="1162050"/>
                    </a:xfrm>
                    <a:prstGeom prst="rect">
                      <a:avLst/>
                    </a:prstGeom>
                  </pic:spPr>
                </pic:pic>
              </a:graphicData>
            </a:graphic>
          </wp:anchor>
        </w:drawing>
      </w:r>
    </w:p>
    <w:p>
      <w:pPr>
        <w:pStyle w:val="Normal"/>
        <w:rPr>
          <w:rFonts w:cs="Times New Roman"/>
          <w:color w:val="00B0F0"/>
        </w:rPr>
      </w:pPr>
      <w:r>
        <w:rPr>
          <w:rFonts w:ascii="Times new roman" w:hAnsi="Times new roman"/>
          <w:sz w:val="24"/>
          <w:szCs w:val="24"/>
        </w:rPr>
      </w:r>
    </w:p>
    <w:p>
      <w:pPr>
        <w:pStyle w:val="Normal"/>
        <w:spacing w:before="0" w:after="160"/>
        <w:rPr>
          <w:rFonts w:ascii="Times new roman" w:hAnsi="Times new roman"/>
          <w:sz w:val="24"/>
          <w:szCs w:val="24"/>
        </w:rPr>
      </w:pPr>
      <w:r>
        <w:rPr>
          <w:rFonts w:cs="Times New Roman" w:ascii="Times new roman" w:hAnsi="Times new roman"/>
          <w:color w:val="00B0F0"/>
          <w:sz w:val="24"/>
          <w:szCs w:val="24"/>
        </w:rPr>
        <w:t>I don’t think all of the conclusions are referring to REFPROP values. We just need to make it clear when we are referring to REFPROP as input. I think it would be helpful to include a statement like, “The REFPROP validation provides a lower bound for the expected uncertainty in the ITIC estimates with molecular simulation.”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275bd4"/>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LibreOffice/6.0.6.2$Linux_X86_64 LibreOffice_project/00m0$Build-2</Application>
  <Pages>16</Pages>
  <Words>4876</Words>
  <Characters>24361</Characters>
  <CharactersWithSpaces>29238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2019-01-29T18:57:00Z</dcterms:created>
  <dc:creator>Messerly, Richard A. (Fed)</dc:creator>
  <dc:description/>
  <dc:language>en-US</dc:language>
  <cp:lastModifiedBy/>
  <dcterms:modified xsi:type="dcterms:W3CDTF">2019-02-01T09:26:53Z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